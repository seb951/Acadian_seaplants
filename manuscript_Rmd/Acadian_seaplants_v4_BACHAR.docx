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394B" w14:textId="3E94D514" w:rsidR="008B4368" w:rsidRDefault="00951E3B" w:rsidP="00B25AA8">
      <w:pPr>
        <w:pStyle w:val="Title"/>
        <w:spacing w:line="360" w:lineRule="auto"/>
      </w:pPr>
      <w:r>
        <w:t xml:space="preserve">A commercial </w:t>
      </w:r>
      <w:r w:rsidR="00B25AA8">
        <w:t>Seaweed extract strongly structured microbial communities associated with tomato and pepper roots and significantly increased crop yield</w:t>
      </w:r>
    </w:p>
    <w:p w14:paraId="44E4C9D6" w14:textId="77777777" w:rsidR="008B4368" w:rsidRDefault="00B25AA8" w:rsidP="00B25AA8">
      <w:pPr>
        <w:pStyle w:val="Date"/>
        <w:spacing w:line="360" w:lineRule="auto"/>
      </w:pPr>
      <w:r>
        <w:t>January 11, 2019</w:t>
      </w:r>
    </w:p>
    <w:p w14:paraId="42FD9137" w14:textId="77777777" w:rsidR="00B25AA8" w:rsidRPr="007C282D" w:rsidRDefault="00B25AA8" w:rsidP="00B25AA8">
      <w:pPr>
        <w:pStyle w:val="Date"/>
        <w:spacing w:line="360" w:lineRule="auto"/>
        <w:jc w:val="left"/>
        <w:rPr>
          <w:rFonts w:ascii="Cambria" w:hAnsi="Cambria" w:cs="Times New Roman"/>
          <w:color w:val="000000"/>
          <w:lang w:val="fr-CA"/>
        </w:rPr>
      </w:pPr>
      <w:r w:rsidRPr="007C282D">
        <w:rPr>
          <w:rFonts w:ascii="Cambria" w:hAnsi="Cambria" w:cs="Times New Roman"/>
          <w:b/>
          <w:bCs/>
          <w:color w:val="000000"/>
          <w:lang w:val="fr-CA"/>
        </w:rPr>
        <w:t>Sébastien Renaut</w:t>
      </w:r>
      <w:r w:rsidRPr="007C282D">
        <w:rPr>
          <w:rFonts w:ascii="Cambria" w:hAnsi="Cambria" w:cs="Times New Roman"/>
          <w:b/>
          <w:bCs/>
          <w:color w:val="000000"/>
          <w:position w:val="10"/>
          <w:lang w:val="fr-CA"/>
        </w:rPr>
        <w:t xml:space="preserve">1,2 </w:t>
      </w:r>
      <w:proofErr w:type="gramStart"/>
      <w:r w:rsidRPr="007C282D">
        <w:rPr>
          <w:rFonts w:ascii="Cambria" w:hAnsi="Cambria" w:cs="Times New Roman"/>
          <w:b/>
          <w:bCs/>
          <w:color w:val="000000"/>
          <w:lang w:val="fr-CA"/>
        </w:rPr>
        <w:t>,</w:t>
      </w:r>
      <w:proofErr w:type="spellStart"/>
      <w:r w:rsidRPr="007C282D">
        <w:rPr>
          <w:rFonts w:ascii="Cambria" w:hAnsi="Cambria" w:cs="Times New Roman"/>
          <w:b/>
          <w:bCs/>
          <w:color w:val="000000"/>
          <w:lang w:val="fr-CA"/>
        </w:rPr>
        <w:t>Jacynthe</w:t>
      </w:r>
      <w:proofErr w:type="spellEnd"/>
      <w:proofErr w:type="gramEnd"/>
      <w:r w:rsidRPr="007C282D">
        <w:rPr>
          <w:rFonts w:ascii="Cambria" w:hAnsi="Cambria" w:cs="Times New Roman"/>
          <w:b/>
          <w:bCs/>
          <w:color w:val="000000"/>
          <w:lang w:val="fr-CA"/>
        </w:rPr>
        <w:t xml:space="preserve"> Masse</w:t>
      </w:r>
      <w:r w:rsidRPr="007C282D">
        <w:rPr>
          <w:rFonts w:ascii="Cambria" w:hAnsi="Cambria" w:cs="Times New Roman"/>
          <w:b/>
          <w:bCs/>
          <w:color w:val="000000"/>
          <w:position w:val="10"/>
          <w:lang w:val="fr-CA"/>
        </w:rPr>
        <w:t xml:space="preserve">1,2 </w:t>
      </w:r>
      <w:r w:rsidRPr="007C282D">
        <w:rPr>
          <w:rFonts w:ascii="Cambria" w:hAnsi="Cambria" w:cs="Times New Roman"/>
          <w:b/>
          <w:bCs/>
          <w:color w:val="000000"/>
          <w:lang w:val="fr-CA"/>
        </w:rPr>
        <w:t>, Jeffrey P. Norrie</w:t>
      </w:r>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Bachar</w:t>
      </w:r>
      <w:proofErr w:type="spellEnd"/>
      <w:r w:rsidRPr="007C282D">
        <w:rPr>
          <w:rFonts w:ascii="Cambria" w:hAnsi="Cambria" w:cs="Times New Roman"/>
          <w:b/>
          <w:bCs/>
          <w:color w:val="000000"/>
          <w:lang w:val="fr-CA"/>
        </w:rPr>
        <w:t xml:space="preserve"> </w:t>
      </w:r>
      <w:proofErr w:type="spellStart"/>
      <w:r w:rsidRPr="007C282D">
        <w:rPr>
          <w:rFonts w:ascii="Cambria" w:hAnsi="Cambria" w:cs="Times New Roman"/>
          <w:b/>
          <w:bCs/>
          <w:color w:val="000000"/>
          <w:lang w:val="fr-CA"/>
        </w:rPr>
        <w:t>Blal</w:t>
      </w:r>
      <w:proofErr w:type="spellEnd"/>
      <w:r w:rsidRPr="007C282D">
        <w:rPr>
          <w:rFonts w:ascii="Cambria" w:hAnsi="Cambria" w:cs="Times New Roman"/>
          <w:b/>
          <w:bCs/>
          <w:color w:val="000000"/>
          <w:position w:val="10"/>
          <w:lang w:val="fr-CA"/>
        </w:rPr>
        <w:t xml:space="preserve">3 </w:t>
      </w:r>
      <w:r w:rsidRPr="007C282D">
        <w:rPr>
          <w:rFonts w:ascii="Cambria" w:hAnsi="Cambria" w:cs="Times New Roman"/>
          <w:b/>
          <w:bCs/>
          <w:color w:val="000000"/>
          <w:lang w:val="fr-CA"/>
        </w:rPr>
        <w:t xml:space="preserve">Mohamed </w:t>
      </w:r>
      <w:proofErr w:type="spellStart"/>
      <w:r w:rsidRPr="007C282D">
        <w:rPr>
          <w:rFonts w:ascii="Cambria" w:hAnsi="Cambria" w:cs="Times New Roman"/>
          <w:b/>
          <w:bCs/>
          <w:color w:val="000000"/>
          <w:lang w:val="fr-CA"/>
        </w:rPr>
        <w:t>Hijri</w:t>
      </w:r>
      <w:proofErr w:type="spellEnd"/>
      <w:r w:rsidRPr="007C282D">
        <w:rPr>
          <w:rFonts w:ascii="Cambria" w:hAnsi="Cambria" w:cs="Times New Roman"/>
          <w:b/>
          <w:bCs/>
          <w:color w:val="000000"/>
          <w:position w:val="10"/>
          <w:lang w:val="fr-CA"/>
        </w:rPr>
        <w:t xml:space="preserve">1,2 </w:t>
      </w:r>
      <w:r w:rsidRPr="007C282D">
        <w:rPr>
          <w:rFonts w:ascii="Cambria" w:hAnsi="Cambria" w:cs="Times New Roman"/>
          <w:color w:val="000000"/>
          <w:lang w:val="fr-CA"/>
        </w:rPr>
        <w:t> </w:t>
      </w:r>
    </w:p>
    <w:p w14:paraId="7567E3E7" w14:textId="77777777" w:rsidR="00D64872" w:rsidRDefault="00B25AA8" w:rsidP="00B25AA8">
      <w:pPr>
        <w:pStyle w:val="Date"/>
        <w:spacing w:line="360" w:lineRule="auto"/>
        <w:jc w:val="left"/>
        <w:rPr>
          <w:rFonts w:ascii="Cambria" w:hAnsi="Cambria" w:cs="Times New Roman"/>
          <w:color w:val="000000"/>
          <w:lang w:val="fr-CA"/>
        </w:rPr>
      </w:pPr>
      <w:r w:rsidRPr="007C282D">
        <w:rPr>
          <w:rFonts w:ascii="Cambria" w:hAnsi="Cambria" w:cs="Times New Roman"/>
          <w:i/>
          <w:iCs/>
          <w:color w:val="000000"/>
          <w:position w:val="10"/>
          <w:lang w:val="fr-CA"/>
        </w:rPr>
        <w:t>1</w:t>
      </w:r>
      <w:r w:rsidRPr="007C282D">
        <w:rPr>
          <w:rFonts w:ascii="Cambria" w:hAnsi="Cambria" w:cs="Times New Roman"/>
          <w:i/>
          <w:iCs/>
          <w:color w:val="000000"/>
          <w:lang w:val="fr-CA"/>
        </w:rPr>
        <w:t>Département de Sciences Biologiques, Institut de Recherche en Biologie Végétale, Université de Montréal, 4101</w:t>
      </w:r>
      <w:r w:rsidRPr="007C282D">
        <w:rPr>
          <w:rFonts w:ascii="Cambria" w:hAnsi="Cambria" w:cs="Times New Roman"/>
          <w:color w:val="000000"/>
          <w:lang w:val="fr-CA"/>
        </w:rPr>
        <w:t> </w:t>
      </w:r>
      <w:r w:rsidRPr="007C282D">
        <w:rPr>
          <w:rFonts w:ascii="Cambria" w:hAnsi="Cambria" w:cs="Times New Roman"/>
          <w:i/>
          <w:iCs/>
          <w:color w:val="000000"/>
          <w:lang w:val="fr-CA"/>
        </w:rPr>
        <w:t xml:space="preserve">Sherbrooke Est, </w:t>
      </w:r>
      <w:proofErr w:type="spellStart"/>
      <w:r w:rsidRPr="007C282D">
        <w:rPr>
          <w:rFonts w:ascii="Cambria" w:hAnsi="Cambria" w:cs="Times New Roman"/>
          <w:i/>
          <w:iCs/>
          <w:color w:val="000000"/>
          <w:lang w:val="fr-CA"/>
        </w:rPr>
        <w:t>Montreal</w:t>
      </w:r>
      <w:proofErr w:type="spellEnd"/>
      <w:r w:rsidRPr="007C282D">
        <w:rPr>
          <w:rFonts w:ascii="Cambria" w:hAnsi="Cambria" w:cs="Times New Roman"/>
          <w:i/>
          <w:iCs/>
          <w:color w:val="000000"/>
          <w:lang w:val="fr-CA"/>
        </w:rPr>
        <w:t xml:space="preserve">, H1X 2B2, </w:t>
      </w:r>
      <w:proofErr w:type="spellStart"/>
      <w:r w:rsidRPr="007C282D">
        <w:rPr>
          <w:rFonts w:ascii="Cambria" w:hAnsi="Cambria" w:cs="Times New Roman"/>
          <w:i/>
          <w:iCs/>
          <w:color w:val="000000"/>
          <w:lang w:val="fr-CA"/>
        </w:rPr>
        <w:t>Quebec</w:t>
      </w:r>
      <w:proofErr w:type="spellEnd"/>
      <w:r w:rsidRPr="007C282D">
        <w:rPr>
          <w:rFonts w:ascii="Cambria" w:hAnsi="Cambria" w:cs="Times New Roman"/>
          <w:i/>
          <w:iCs/>
          <w:color w:val="000000"/>
          <w:lang w:val="fr-CA"/>
        </w:rPr>
        <w:t>, Canada.</w:t>
      </w:r>
    </w:p>
    <w:p w14:paraId="3BAE71AC" w14:textId="2D9EFD85" w:rsidR="00D64872" w:rsidRDefault="00B25AA8" w:rsidP="00B25AA8">
      <w:pPr>
        <w:pStyle w:val="Date"/>
        <w:spacing w:line="360" w:lineRule="auto"/>
        <w:jc w:val="left"/>
        <w:rPr>
          <w:rFonts w:ascii="Cambria" w:hAnsi="Cambria" w:cs="Times New Roman"/>
          <w:i/>
          <w:iCs/>
          <w:color w:val="000000"/>
        </w:rPr>
      </w:pPr>
      <w:r w:rsidRPr="007C282D">
        <w:rPr>
          <w:rFonts w:ascii="Cambria" w:hAnsi="Cambria" w:cs="Times New Roman"/>
          <w:i/>
          <w:iCs/>
          <w:color w:val="000000"/>
          <w:position w:val="10"/>
        </w:rPr>
        <w:t>2</w:t>
      </w:r>
      <w:r w:rsidRPr="007C282D">
        <w:rPr>
          <w:rFonts w:ascii="Cambria" w:hAnsi="Cambria" w:cs="Times New Roman"/>
          <w:i/>
          <w:iCs/>
          <w:color w:val="000000"/>
        </w:rPr>
        <w:t xml:space="preserve">Quebec Centre for Biodiversity Science, Montreal, Quebec, </w:t>
      </w:r>
      <w:r w:rsidRPr="007C282D">
        <w:rPr>
          <w:rFonts w:ascii="Cambria" w:hAnsi="Cambria" w:cs="Times New Roman"/>
          <w:color w:val="000000"/>
        </w:rPr>
        <w:t> </w:t>
      </w:r>
      <w:r w:rsidRPr="007C282D">
        <w:rPr>
          <w:rFonts w:ascii="Cambria" w:hAnsi="Cambria" w:cs="Times New Roman"/>
          <w:i/>
          <w:iCs/>
          <w:color w:val="000000"/>
        </w:rPr>
        <w:t>Canada</w:t>
      </w:r>
    </w:p>
    <w:p w14:paraId="14B8B7DC" w14:textId="2E4BA216" w:rsidR="00B25AA8" w:rsidRDefault="00B25AA8" w:rsidP="00B25AA8">
      <w:pPr>
        <w:pStyle w:val="Date"/>
        <w:spacing w:line="360" w:lineRule="auto"/>
        <w:jc w:val="left"/>
        <w:rPr>
          <w:rFonts w:ascii="Cambria" w:hAnsi="Cambria" w:cs="Times New Roman"/>
          <w:color w:val="000000"/>
        </w:rPr>
      </w:pPr>
      <w:r w:rsidRPr="007C282D">
        <w:rPr>
          <w:rFonts w:ascii="Cambria" w:hAnsi="Cambria" w:cs="Times New Roman"/>
          <w:i/>
          <w:iCs/>
          <w:color w:val="000000"/>
          <w:position w:val="10"/>
        </w:rPr>
        <w:t>3</w:t>
      </w:r>
      <w:r w:rsidRPr="007C282D">
        <w:rPr>
          <w:rFonts w:ascii="Cambria" w:hAnsi="Cambria" w:cs="Times New Roman"/>
          <w:i/>
          <w:iCs/>
          <w:color w:val="000000"/>
        </w:rPr>
        <w:t xml:space="preserve">Acadian </w:t>
      </w:r>
      <w:proofErr w:type="spellStart"/>
      <w:r w:rsidRPr="007C282D">
        <w:rPr>
          <w:rFonts w:ascii="Cambria" w:hAnsi="Cambria" w:cs="Times New Roman"/>
          <w:i/>
          <w:iCs/>
          <w:color w:val="000000"/>
        </w:rPr>
        <w:t>Seaplant</w:t>
      </w:r>
      <w:proofErr w:type="spellEnd"/>
      <w:r w:rsidRPr="007C282D">
        <w:rPr>
          <w:rFonts w:ascii="Cambria" w:hAnsi="Cambria" w:cs="Times New Roman"/>
          <w:i/>
          <w:iCs/>
          <w:color w:val="000000"/>
        </w:rPr>
        <w:t xml:space="preserve"> Ltd, 30 Brown Avenue, </w:t>
      </w:r>
      <w:proofErr w:type="spellStart"/>
      <w:r w:rsidRPr="007C282D">
        <w:rPr>
          <w:rFonts w:ascii="Cambria" w:hAnsi="Cambria" w:cs="Times New Roman"/>
          <w:i/>
          <w:iCs/>
          <w:color w:val="000000"/>
        </w:rPr>
        <w:t>Darthmouth</w:t>
      </w:r>
      <w:proofErr w:type="spellEnd"/>
      <w:r w:rsidRPr="007C282D">
        <w:rPr>
          <w:rFonts w:ascii="Cambria" w:hAnsi="Cambria" w:cs="Times New Roman"/>
          <w:i/>
          <w:iCs/>
          <w:color w:val="000000"/>
        </w:rPr>
        <w:t xml:space="preserve">, Nova Scotia, Canada, B3B 1X8 </w:t>
      </w:r>
      <w:r w:rsidRPr="007C282D">
        <w:rPr>
          <w:rFonts w:ascii="Cambria" w:hAnsi="Cambria" w:cs="Times New Roman"/>
          <w:color w:val="000000"/>
        </w:rPr>
        <w:t> </w:t>
      </w:r>
    </w:p>
    <w:p w14:paraId="181FFD8C" w14:textId="0D723456" w:rsidR="00B25AA8" w:rsidRDefault="00B25AA8" w:rsidP="00B25AA8">
      <w:pPr>
        <w:spacing w:line="360" w:lineRule="auto"/>
        <w:rPr>
          <w:sz w:val="20"/>
          <w:szCs w:val="20"/>
        </w:rPr>
      </w:pPr>
      <w:r>
        <w:br w:type="page"/>
      </w:r>
    </w:p>
    <w:p w14:paraId="2AB02E1F" w14:textId="6CD5CE90" w:rsidR="00B25AA8" w:rsidRDefault="00B25AA8" w:rsidP="00B25AA8">
      <w:pPr>
        <w:pStyle w:val="Heading1"/>
        <w:spacing w:line="360" w:lineRule="auto"/>
      </w:pPr>
      <w:r>
        <w:lastRenderedPageBreak/>
        <w:t>ABSTRACT</w:t>
      </w:r>
    </w:p>
    <w:p w14:paraId="1E4E9F6E" w14:textId="6860F093" w:rsidR="00B25AA8" w:rsidRDefault="00B25AA8" w:rsidP="00B25AA8">
      <w:pPr>
        <w:pStyle w:val="Abstract"/>
        <w:spacing w:line="360" w:lineRule="auto"/>
        <w:rPr>
          <w:sz w:val="24"/>
          <w:szCs w:val="24"/>
        </w:rPr>
      </w:pPr>
      <w:r w:rsidRPr="00B25AA8">
        <w:rPr>
          <w:sz w:val="24"/>
          <w:szCs w:val="24"/>
        </w:rPr>
        <w:t xml:space="preserve">Seaweeds and their derivatives have been used as a source of natural fertilizer and biostimulant in agriculture and horticulture for centuries. However, their effects on soil and crop roots microbiota remain unclear. Here, we used a commercially available </w:t>
      </w:r>
      <w:r w:rsidRPr="00B25AA8">
        <w:rPr>
          <w:i/>
          <w:sz w:val="24"/>
          <w:szCs w:val="24"/>
        </w:rPr>
        <w:t>Ascophyllum nodosum</w:t>
      </w:r>
      <w:r w:rsidRPr="00B25AA8">
        <w:rPr>
          <w:sz w:val="24"/>
          <w:szCs w:val="24"/>
        </w:rPr>
        <w:t xml:space="preserve"> extract in order to test its effect on bacterial and fungal communities of rhizospheric soils and roots of pepper and tomato plants in greenhouse trials. Two independent greenhouse trials were conducted using tomato and pepper plants grown in natural soil in a split block design with four treatments (planted, non-planted, fertilized and non-fertilized). We used amplicon sequencing targeting fungal ITS and bacterial 16S rRNA gene to determine microbial community structure changes in the rhizosphere soil and root biotopes. We find that all productivity measures of root, shoot and fruit biomass differed significantly according to crop species, and most of those were significantly greater according to the fertilization treatment. In addition, </w:t>
      </w:r>
      <m:oMath>
        <m:r>
          <w:rPr>
            <w:rFonts w:ascii="Cambria Math" w:hAnsi="Cambria Math"/>
            <w:sz w:val="24"/>
            <w:szCs w:val="24"/>
          </w:rPr>
          <m:t>a</m:t>
        </m:r>
      </m:oMath>
      <w:r w:rsidRPr="00B25AA8">
        <w:rPr>
          <w:sz w:val="24"/>
          <w:szCs w:val="24"/>
        </w:rPr>
        <w:t>-diversity differed according to fertilization, but this effect was small. Species composition among sites (</w:t>
      </w:r>
      <m:oMath>
        <m:r>
          <w:rPr>
            <w:rFonts w:ascii="Cambria Math" w:hAnsi="Cambria Math"/>
            <w:sz w:val="24"/>
            <w:szCs w:val="24"/>
          </w:rPr>
          <m:t>b</m:t>
        </m:r>
      </m:oMath>
      <w:r w:rsidRPr="00B25AA8">
        <w:rPr>
          <w:sz w:val="24"/>
          <w:szCs w:val="24"/>
        </w:rPr>
        <w:t>-diversity) differed according to fertilization in all four communities measured (fungal-root, fungal-soil, bacterial-root and bacterial-soil). Finally, we identified a number of candidate taxa most strongly correlated with crop yield increases. Further studies on isolation and characterization of these microbial taxa that are linked to the application of liquid seaweed extract may help to enhance crop yield and sustain agro-ecosystems.</w:t>
      </w:r>
    </w:p>
    <w:p w14:paraId="69FA2E76" w14:textId="77777777" w:rsidR="00B25AA8" w:rsidRDefault="00B25AA8" w:rsidP="00B25AA8">
      <w:pPr>
        <w:spacing w:line="360" w:lineRule="auto"/>
      </w:pPr>
      <w:r>
        <w:br w:type="page"/>
      </w:r>
    </w:p>
    <w:p w14:paraId="1316AFBF" w14:textId="77777777" w:rsidR="008B4368" w:rsidRPr="00B25AA8" w:rsidRDefault="008B4368" w:rsidP="00B25AA8">
      <w:pPr>
        <w:pStyle w:val="Abstract"/>
        <w:spacing w:line="360" w:lineRule="auto"/>
        <w:rPr>
          <w:sz w:val="24"/>
          <w:szCs w:val="24"/>
        </w:rPr>
      </w:pPr>
    </w:p>
    <w:p w14:paraId="494701F2" w14:textId="77777777" w:rsidR="008B4368" w:rsidRDefault="00B25AA8" w:rsidP="00B25AA8">
      <w:pPr>
        <w:pStyle w:val="Heading1"/>
        <w:spacing w:line="360" w:lineRule="auto"/>
      </w:pPr>
      <w:bookmarkStart w:id="0" w:name="introduction"/>
      <w:bookmarkEnd w:id="0"/>
      <w:r>
        <w:t>INTRODUCTION</w:t>
      </w:r>
    </w:p>
    <w:p w14:paraId="44228997" w14:textId="4E8B71C2" w:rsidR="008B4368" w:rsidRDefault="00B25AA8" w:rsidP="00B25AA8">
      <w:pPr>
        <w:pStyle w:val="FirstParagraph"/>
        <w:spacing w:line="360" w:lineRule="auto"/>
      </w:pPr>
      <w:r>
        <w:t xml:space="preserve">Seaweeds (also known as marine macroalgae) have been used as a source of organic matter and mineral nutrients for centuries, especially in coastal areas (Khan et al., 2009; Craigie, 2011). Liquid seaweed extracts, developed in the 1950s in order to concentrate plant growth-stimulating compounds, facilitate their usage (Milton, 1952). Today, most commercially available extracts are made from the brown algae </w:t>
      </w:r>
      <w:r>
        <w:rPr>
          <w:i/>
        </w:rPr>
        <w:t>Ascophyllum nodosum</w:t>
      </w:r>
      <w:r>
        <w:t xml:space="preserve">, </w:t>
      </w:r>
      <w:r>
        <w:rPr>
          <w:i/>
        </w:rPr>
        <w:t>Ecklonia maxima</w:t>
      </w:r>
      <w:r>
        <w:t xml:space="preserve"> or </w:t>
      </w:r>
      <w:r>
        <w:rPr>
          <w:i/>
        </w:rPr>
        <w:t>Laminaria spp</w:t>
      </w:r>
      <w:r>
        <w:t xml:space="preserve">. Unlike modern chemical fertilizers, seaweed extracts are biodegradable, non-toxic and come from a renewable resource (Dhargalkar &amp; Pereira, 2005). Industry-funded bodies such as the European Biostimulant Industry Coalition and the United States Biostimulant Coalition have been working to accommodate biostimulants into mainstream legal architecture. These organizations extoll benefits arising from modes-of-action research, agricultural applications and positive effects on yield and quality of many commercial species (i.e. fruits, vegetables, turf, ornamentals and woody species). Legal recognition will further allow a fluid integration of various biostimulants, including </w:t>
      </w:r>
      <w:r>
        <w:rPr>
          <w:i/>
        </w:rPr>
        <w:t>Ascophyllum nodosum</w:t>
      </w:r>
      <w:r>
        <w:t xml:space="preserve"> Extracts (ANE) into sustainable long-term crop management programs (Craigie, 2011; Jardin, 2015).</w:t>
      </w:r>
      <w:r>
        <w:br/>
        <w:t> </w:t>
      </w:r>
      <w:r>
        <w:br/>
        <w:t>Several comprehensive reviews have described the effects of seaweed extracts on agricultural plant productivity (Khan et al., 2009; Craigie, 2010, 2011; Battacharyya et al., 2015). The science points to wide-ranging effects from biotic to abiotic resistance, effects on growth and development, and ultimately, to their impact on plant establishment, crop yield and/or quality, and shelf life. At the physiological level, these extracts have been found to influence hormonal changes that in turn, influence physiological processes even at very low concentrations (Wally et al., 2013).</w:t>
      </w:r>
      <w:r>
        <w:br/>
        <w:t> </w:t>
      </w:r>
      <w:r>
        <w:br/>
        <w:t xml:space="preserve">Starting in the 1990’s, high quality ANE was developped and let to an increased </w:t>
      </w:r>
      <w:r>
        <w:lastRenderedPageBreak/>
        <w:t>usage by farmers, in addition to an increase in cause-effect research, especially on plant diseases (Jayaraj &amp; Ali, 2015). Noted increases in the activity of superoxide dismutase, glutathione peroxidase and ascorbate peroxidase helped support the argument that ANE improve plant tolerance to oxidative stress (Ayad et al., 1997; Schmidt &amp; Zhang, 1997; Ayad, 1998; Allen et al., 2001). Positive effects were also found on phytoalexin pro</w:t>
      </w:r>
      <w:r w:rsidR="002537D8">
        <w:t>duction suggesting that ANE may</w:t>
      </w:r>
      <w:r>
        <w:t xml:space="preserve"> increas</w:t>
      </w:r>
      <w:r w:rsidR="002537D8">
        <w:t>e</w:t>
      </w:r>
      <w:r>
        <w:t xml:space="preserve"> activity of these protective enzymes that target oxidizing toxins naturally emitted by disease pathogens (Lizzi et al., 1998; Jayaraj et al., 2008; Jayaraman, Norrie &amp; Punja, 2010).</w:t>
      </w:r>
      <w:r>
        <w:br/>
        <w:t> </w:t>
      </w:r>
      <w:r>
        <w:br/>
        <w:t>Improved plant stress resistance and tolerance to foliar and soil treatments is attributed to a cascade of various physiological reactions. ANE can impact plant-signalling mechanisms through a multitude of plant processes and cellular modifications including osmotic/oxidative stresses such as salinity, freezing and drought stress (Jithesh et al., 2012). ANE can also impart drought-stress tolerance to plants by reducing stomatal conductance and cellular electrolyte leakage (Shotton and Martynenko, unpublished data; Spann &amp; Little, 2011). These results indicate that ANE can influence cellular membrane maintenance leading to a higher tolerance for various osmotic stresses and can mitigate oxidative damage.</w:t>
      </w:r>
      <w:r>
        <w:br/>
        <w:t> </w:t>
      </w:r>
      <w:r>
        <w:br/>
        <w:t xml:space="preserve">Although there is an abundance of published evidence detailing systemic plant effects from ANE, outstanding questions remain as to the effects of ANE on the rhizosphere biology. Various microbes, small arthropods, nematodes and insects thrive in the soil rhizosphere. This microbial biodiversity then contributes to the aggregation of soil particles, enhances nutrient cycling and delivery to plants, degrades toxic substances, allows better soil water retention and plays a role in plant disease management. It has been suggested that the plant immune system is composed of inherent surveillance systems that perceive several general microbial elicitors, which allow plants to switch from growth and development into a defense mode (Newman et al., 2013). This may allow the plant to avoid infection from potentially harmful microbes. An examination of sustainable products that can positively influence microbial interactions between plant roots and soil biota will in </w:t>
      </w:r>
      <w:r>
        <w:lastRenderedPageBreak/>
        <w:t>turn help to further understand soil borne plant-pathogens competition dynamics. The effect of ANE on the bacterial profile suggests that ANE applications increased strawberry root and shoot growth, berry yield and rhizosphere microbial diversity and physiological activity (</w:t>
      </w:r>
      <w:proofErr w:type="spellStart"/>
      <w:r>
        <w:t>Alam</w:t>
      </w:r>
      <w:proofErr w:type="spellEnd"/>
      <w:r>
        <w:t xml:space="preserve"> et al., 2013). Similar results were found in sandy loam soils as Alam and colleagues Alam et al. (2014) showed a strong relationship between carrot growth, soil microbial populations and activity.</w:t>
      </w:r>
      <w:r>
        <w:br/>
        <w:t> </w:t>
      </w:r>
      <w:r>
        <w:br/>
        <w:t>The recent development of culture-independent molecular techniques and high throughput sequencing should permit to circumvent the inherent biases of culture-based approaches by targeting the ubiquitous component of life,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 (Toju et al., 2012; Klindworth et al., 2013).</w:t>
      </w:r>
      <w:r>
        <w:br/>
        <w:t> </w:t>
      </w:r>
      <w:r>
        <w:br/>
        <w:t xml:space="preserve">Here the general objective was to quantify the impact of </w:t>
      </w:r>
      <w:r w:rsidR="0047599A">
        <w:t xml:space="preserve">a commercial seaweed extract </w:t>
      </w:r>
      <w:r>
        <w:t xml:space="preserve">on plant growth and test how the bacterial and fungal communities responded to the addition of these extracts. We also aimed to identify specific taxon positively correlated with increases in plant productivity following ANE amendments. We hypothesized that the addition of liquid seaweed extracts would improve productivity and alter significantly the bacterial and fungal communities. We used a commercially available ANE, Stella Maris®, developed by Acadian Seaplants Ltd (NS, Canada). Stella Maris® is derived from the marine algae </w:t>
      </w:r>
      <w:r>
        <w:rPr>
          <w:i/>
        </w:rPr>
        <w:t>A. nodosum</w:t>
      </w:r>
      <w:r>
        <w:t xml:space="preserve">, and harvested from the nutrient-laden waters of the North Atlantic off the Eastern Coast of Canada. We tested the effect of ANE on two agricultural plants commonly grown in greenhouse conditions (tomato and pepper). Several traits related to plant productivity were measured and soil and root bacterial and fungal diversity were quantified using High Throughput Illumina (San Diego, CA, USA) </w:t>
      </w:r>
      <w:r>
        <w:lastRenderedPageBreak/>
        <w:t>Miseq sequencing.</w:t>
      </w:r>
      <w:r>
        <w:br/>
      </w:r>
    </w:p>
    <w:p w14:paraId="7C05362D" w14:textId="77777777" w:rsidR="008B4368" w:rsidRDefault="00B25AA8" w:rsidP="00B25AA8">
      <w:pPr>
        <w:pStyle w:val="Heading1"/>
        <w:spacing w:line="360" w:lineRule="auto"/>
      </w:pPr>
      <w:bookmarkStart w:id="1" w:name="material-and-method"/>
      <w:bookmarkEnd w:id="1"/>
      <w:r>
        <w:t>MATERIAL AND METHOD</w:t>
      </w:r>
    </w:p>
    <w:p w14:paraId="30CC6FE4" w14:textId="478FED9F" w:rsidR="001000B8" w:rsidRDefault="00B25AA8" w:rsidP="00B25AA8">
      <w:pPr>
        <w:pStyle w:val="FirstParagraph"/>
        <w:spacing w:line="360" w:lineRule="auto"/>
      </w:pPr>
      <w:r>
        <w:rPr>
          <w:i/>
        </w:rPr>
        <w:t>Experimental design</w:t>
      </w:r>
      <w:r>
        <w:br/>
        <w:t>Greenhouse trials were set up in large trays (60x30x18 cm LxWxH) using two different crops: tomato (</w:t>
      </w:r>
      <w:r>
        <w:rPr>
          <w:i/>
        </w:rPr>
        <w:t>Solanum lycopersicum</w:t>
      </w:r>
      <w:r>
        <w:t xml:space="preserve"> L.) and pepper (</w:t>
      </w:r>
      <w:r>
        <w:rPr>
          <w:i/>
        </w:rPr>
        <w:t>Capsicum annuum</w:t>
      </w:r>
      <w:r>
        <w:t xml:space="preserve"> L.). Tomato cultivar Totem Hybrid#A371 was planted in November 16th 2015 and pepper cultivar Ace Hybrid#318 was planted in December 9th 2015. Tomato and pepper seeds were purchased from William Dam Seeds Ltd (ON, Canada). These cultivars were selected for greenhouse production. Soil was collected from an agricultural field under organic regime at the IRDA research station in St-Bruno (Qc, Canada, 45</w:t>
      </w:r>
      <w:r>
        <w:rPr>
          <w:vertAlign w:val="superscript"/>
        </w:rPr>
        <w:t>o</w:t>
      </w:r>
      <w:r>
        <w:t>32’59.6“N, 73</w:t>
      </w:r>
      <w:r>
        <w:rPr>
          <w:vertAlign w:val="superscript"/>
        </w:rPr>
        <w:t>o</w:t>
      </w:r>
      <w:r>
        <w:t>21’08.0”W) on October 7th 2015. The soil was a loamy sand and was collected from the 15</w:t>
      </w:r>
      <w:r w:rsidR="002537D8">
        <w:t xml:space="preserve"> cm top layer. Natural soil was</w:t>
      </w:r>
      <w:r>
        <w:t xml:space="preserve"> </w:t>
      </w:r>
      <w:r w:rsidR="0047599A">
        <w:t xml:space="preserve">homogenized </w:t>
      </w:r>
      <w:r>
        <w:t>and put into trays, filled to 15 cm in height. Soil analysis was done using a commercial service provided by Environex (formerly AgriDirect, Longueuil, QC) and soil characteristics are shown in Table S1. Eight seeds per tray were planted and after germination, only four seedlings per tray were kept.</w:t>
      </w:r>
      <w:r>
        <w:br/>
        <w:t> </w:t>
      </w:r>
      <w:r>
        <w:br/>
        <w:t>For each crop species, a randomized split block design (Table S2) was used with four trays set up per block and eight blocks for each trial. Half of the trays were fertilized (fertilization treatment), as described below. Half of the trays were also planted (planting treatment) with four plants per tray, while the other trays were not planted. This allowed a direct comparison of fungal and bacteria soil communities with respect to fertilization and planting treatments.</w:t>
      </w:r>
      <w:r>
        <w:br/>
        <w:t> </w:t>
      </w:r>
      <w:r>
        <w:br/>
        <w:t xml:space="preserve">Two different fertilization regimes were used according to the plant species. For tomatoes, plants were fertilized using multipurpose organic fertilizer (pure hen manure, 18 g per tray repeated every 4 weeks, 5-3-2) </w:t>
      </w:r>
      <w:commentRangeStart w:id="2"/>
      <w:r>
        <w:t>from</w:t>
      </w:r>
      <w:commentRangeEnd w:id="2"/>
      <w:r w:rsidR="00CC2E70">
        <w:rPr>
          <w:rStyle w:val="CommentReference"/>
        </w:rPr>
        <w:commentReference w:id="2"/>
      </w:r>
      <w:r>
        <w:t xml:space="preserve"> </w:t>
      </w:r>
      <w:proofErr w:type="spellStart"/>
      <w:r>
        <w:t>Acti</w:t>
      </w:r>
      <w:proofErr w:type="spellEnd"/>
      <w:r>
        <w:t xml:space="preserve">-sol (Notre-Dame-du-Bon-Conseil, QC) in addition to Stella Maris® (3.5 ml per 1L, each tray received </w:t>
      </w:r>
      <w:r>
        <w:lastRenderedPageBreak/>
        <w:t xml:space="preserve">250 ml, repeated every 2 weeks) for the duration of the experiment. The other half was not fertilized, but watered with 250ml per tray instead. The physico-chemical composition of Stella Maris® is shown in Table S3. For the pepper experiment, the fertilization regime consisted solely of Stella Maris® (3.5 ml per 1L, each tray received 250 ml, repeated every 2 weeks) for the duration of the experiment. The other half was not fertilized but watered with 250 ml per tray instead. Both experiments were managed under organic farming practices. </w:t>
      </w:r>
      <w:r w:rsidR="001000B8" w:rsidRPr="001000B8">
        <w:rPr>
          <w:highlight w:val="yellow"/>
        </w:rPr>
        <w:t xml:space="preserve">Consequently, given the </w:t>
      </w:r>
      <w:r w:rsidR="001000B8">
        <w:rPr>
          <w:highlight w:val="yellow"/>
        </w:rPr>
        <w:t xml:space="preserve">current </w:t>
      </w:r>
      <w:r w:rsidR="001000B8" w:rsidRPr="001000B8">
        <w:rPr>
          <w:highlight w:val="yellow"/>
        </w:rPr>
        <w:t>experimental design, we cannot disentangle the species (pepper vs. tomato) effect from t</w:t>
      </w:r>
      <w:r w:rsidR="001000B8" w:rsidRPr="00027F2E">
        <w:rPr>
          <w:highlight w:val="yellow"/>
        </w:rPr>
        <w:t xml:space="preserve">he </w:t>
      </w:r>
      <w:r w:rsidR="00027F2E" w:rsidRPr="00027F2E">
        <w:rPr>
          <w:highlight w:val="yellow"/>
        </w:rPr>
        <w:t>effect of hen manure.</w:t>
      </w:r>
      <w:r w:rsidR="00027F2E">
        <w:t xml:space="preserve"> </w:t>
      </w:r>
    </w:p>
    <w:p w14:paraId="6DC98AB2" w14:textId="77777777" w:rsidR="001000B8" w:rsidRDefault="001000B8" w:rsidP="00B25AA8">
      <w:pPr>
        <w:pStyle w:val="FirstParagraph"/>
        <w:spacing w:line="360" w:lineRule="auto"/>
      </w:pPr>
    </w:p>
    <w:p w14:paraId="2C239E3A" w14:textId="2DED4636" w:rsidR="00B25AA8" w:rsidRDefault="00B25AA8" w:rsidP="00B25AA8">
      <w:pPr>
        <w:pStyle w:val="FirstParagraph"/>
        <w:spacing w:line="360" w:lineRule="auto"/>
      </w:pPr>
      <w:proofErr w:type="spellStart"/>
      <w:r>
        <w:t>Thrips</w:t>
      </w:r>
      <w:proofErr w:type="spellEnd"/>
      <w:r>
        <w:t xml:space="preserve"> were controlled using </w:t>
      </w:r>
      <w:r>
        <w:rPr>
          <w:i/>
        </w:rPr>
        <w:t>Neoseiulus cucumeris</w:t>
      </w:r>
      <w:r>
        <w:t xml:space="preserve"> (syn. </w:t>
      </w:r>
      <w:r>
        <w:rPr>
          <w:i/>
        </w:rPr>
        <w:t>Amblyseius cucumeris</w:t>
      </w:r>
      <w:r>
        <w:t>) (1 bag per plant)</w:t>
      </w:r>
      <w:proofErr w:type="gramStart"/>
      <w:r>
        <w:t>,</w:t>
      </w:r>
      <w:proofErr w:type="gramEnd"/>
      <w:r>
        <w:t xml:space="preserve"> Fungus gnats were also controlled using predatory mite </w:t>
      </w:r>
      <w:r>
        <w:rPr>
          <w:i/>
        </w:rPr>
        <w:t>Gaeolaelaps gillespiei</w:t>
      </w:r>
      <w:r>
        <w:t xml:space="preserve"> (1L; Natural Insect Control, ON). Plants were treated once a week with Milstop, a Potassium Bicarbonate-based foliar fungicide to control the powdery mildew on both crops.</w:t>
      </w:r>
      <w:r>
        <w:br/>
        <w:t> </w:t>
      </w:r>
      <w:r>
        <w:br/>
      </w:r>
      <w:r>
        <w:rPr>
          <w:i/>
        </w:rPr>
        <w:t>Plant productivity</w:t>
      </w:r>
      <w:r>
        <w:br/>
        <w:t>Tomato and pepper experiments were harvested on March 29th 2016. The following traits assessed plant productivity: fruit number, fruit weight, shoots fresh weight and roots fresh weight. Traits were measured on three plants chosen randomly per tray for each fertilization / control treatment, crop (tomato / pepper) and block (eight blocks) for a total of 96 samples. In addition, both shoot and root samples were dried in a 70 degrees drying oven, and dry weights were quantified after 48 hours. Together, these traits are expected to represent well the plant overall productivity.</w:t>
      </w:r>
      <w:r>
        <w:br/>
        <w:t> </w:t>
      </w:r>
      <w:r>
        <w:br/>
      </w:r>
      <w:r>
        <w:rPr>
          <w:i/>
        </w:rPr>
        <w:t>Sample preparation, DNA extraction and High throughput sequencing</w:t>
      </w:r>
      <w:r>
        <w:br/>
        <w:t xml:space="preserve">Soil and root samples were taken for both experiments. Soil DNA was extracted using NucleoSpin® Soil DNA extraction kit (Macherey-Nagel, BioLinx, ON) on 250 mg of soil, following the manufacturer’s protocol. Roots were first washed with tap </w:t>
      </w:r>
      <w:r>
        <w:lastRenderedPageBreak/>
        <w:t>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t> </w:t>
      </w:r>
      <w:r>
        <w:br/>
        <w:t>For fungal ITS, we used the following primers with the universal CS1 and CS2 adapters: CS1_ITS3_KYO2 (5’-ACA CTGA CGA CAT GGT TCT ACA GAT GAA GAA CGY AGY RAA-3’) and CS2_ITS4_KYO3 (5’-TAC GGT AGC AGA GAC TTG GTC TCT BTT VCC KCT TCA CTC G-3’) to produce a final amplicon size of approximately 430bp including adapters (Toju et al., 2012).</w:t>
      </w:r>
      <w:r>
        <w:br/>
        <w:t> </w:t>
      </w:r>
      <w:r>
        <w:br/>
        <w:t>For bacterial 16S, we used the following primers with CS1 and CS2 universal adapters: 341F (5’-CCT ACG GGN GGC WGC AG-3’) and 805R (5’-GAC TACC AGG GTA TCT AAT C-3’) to produce a final amplicon size of approximately 460 bp and targeting specifically the bacterial V3-V4 region of the 16S ribosomal gene (Klindworth et al., 2013).</w:t>
      </w:r>
      <w:r>
        <w:br/>
        <w:t> </w:t>
      </w:r>
      <w:r>
        <w:br/>
        <w:t>DNA samples were then barcoded, pooled and sequenced (2X300bp, paired-end) using an Illumina MiSeq sequencer through a commercial service provided by the Genome Quebec Innovation Centre (Montreal, QC). Sequences were demultiplexed by the sequencing facility and further processed as described below.</w:t>
      </w:r>
      <w:r>
        <w:br/>
        <w:t> </w:t>
      </w:r>
      <w:r>
        <w:br/>
      </w:r>
      <w:r>
        <w:rPr>
          <w:i/>
        </w:rPr>
        <w:t>Bioinformatics</w:t>
      </w:r>
      <w:r>
        <w:br/>
        <w:t>All bioinformatics, statistical, and graphical analyses further described were performed in R 3.5.1 (R Core Team, 2018) and detailed scripts are available here (</w:t>
      </w:r>
      <w:hyperlink r:id="rId9">
        <w:r>
          <w:rPr>
            <w:rStyle w:val="Hyperlink"/>
          </w:rPr>
          <w:t>https://github.com/seb951/Acadian_Seaplants</w:t>
        </w:r>
      </w:hyperlink>
      <w:r>
        <w:t>).</w:t>
      </w:r>
      <w:r>
        <w:br/>
        <w:t> </w:t>
      </w:r>
      <w:r>
        <w:br/>
        <w:t xml:space="preserve">We used the </w:t>
      </w:r>
      <w:r>
        <w:rPr>
          <w:rStyle w:val="VerbatimChar"/>
        </w:rPr>
        <w:t>R</w:t>
      </w:r>
      <w:r>
        <w:t xml:space="preserve"> package </w:t>
      </w:r>
      <w:r>
        <w:rPr>
          <w:rStyle w:val="VerbatimChar"/>
        </w:rPr>
        <w:t>DADA2</w:t>
      </w:r>
      <w:r>
        <w:t xml:space="preserve"> (Callahan et al., 2016) to infer </w:t>
      </w:r>
      <w:r>
        <w:rPr>
          <w:i/>
        </w:rPr>
        <w:t>Amplicon Sequence Variants</w:t>
      </w:r>
      <w:r>
        <w:t xml:space="preserve"> (ASV). </w:t>
      </w:r>
      <w:r>
        <w:rPr>
          <w:rStyle w:val="VerbatimChar"/>
        </w:rPr>
        <w:t>DADA2</w:t>
      </w:r>
      <w:r>
        <w:t xml:space="preserve"> offers accurate sample inference from amplicon data with single-nucleotide resolution in an open source environment. Unlike the Operational </w:t>
      </w:r>
      <w:r>
        <w:lastRenderedPageBreak/>
        <w:t xml:space="preserve">Taxonomic Unit (OTU) approach (e.g. Schloss et al., 2009; Caporaso et al., 2010), ASV are not treated as cluster of sequences defined with an </w:t>
      </w:r>
      <w:r>
        <w:rPr>
          <w:i/>
        </w:rPr>
        <w:t>ad hoc</w:t>
      </w:r>
      <w:r>
        <w:t xml:space="preserve"> sequence similarity threshold. Instead, after sequences are quality trimmed and error-corrected, </w:t>
      </w:r>
      <w:r>
        <w:rPr>
          <w:rStyle w:val="VerbatimChar"/>
        </w:rPr>
        <w:t>DADA2</w:t>
      </w:r>
      <w:r>
        <w:t xml:space="preserve"> reveals the unique members of the sequenced community, thus allowing sequences and abundance counts to be comparable among studies (Callahan et al., 2016).</w:t>
      </w:r>
      <w:r>
        <w:br/>
        <w:t> </w:t>
      </w:r>
      <w:r>
        <w:br/>
        <w:t xml:space="preserve">First, sequences were trimmed following strict quality thresholds (removing primers and low quality nucleotides, see parameter details in the accompanying </w:t>
      </w:r>
      <w:r>
        <w:rPr>
          <w:rStyle w:val="VerbatimChar"/>
        </w:rPr>
        <w:t>R</w:t>
      </w:r>
      <w:r>
        <w:t xml:space="preserve"> scripts). Following this, we applied the error model algorithm of </w:t>
      </w:r>
      <w:r>
        <w:rPr>
          <w:rStyle w:val="VerbatimChar"/>
        </w:rPr>
        <w:t>DADA2</w:t>
      </w:r>
      <w:r>
        <w:t xml:space="preserve">, which incorporates quality information after filtering, unlike other OTU based methods. Then dereplication, sample inference, merging of paired end reads and removal of chimera were performed in order to obtain a sequence (ASV) table of abundance per sample. Taxonomy was assigned through the </w:t>
      </w:r>
      <w:r>
        <w:rPr>
          <w:rStyle w:val="VerbatimChar"/>
        </w:rPr>
        <w:t>DADA2</w:t>
      </w:r>
      <w:r>
        <w:t xml:space="preserve"> pipeline using the Ribosomal Database Project (RDP) Naive Bayesian Classifier algorithm from Wang </w:t>
      </w:r>
      <w:r>
        <w:rPr>
          <w:i/>
        </w:rPr>
        <w:t>et al.</w:t>
      </w:r>
      <w:r>
        <w:t xml:space="preserve"> (2007). Depending on support (minimum bootstrap support of 80), we assigned taxonomy from Kingdom to species. We used the silva database formatted for </w:t>
      </w:r>
      <w:r>
        <w:rPr>
          <w:rStyle w:val="VerbatimChar"/>
        </w:rPr>
        <w:t>DADA2</w:t>
      </w:r>
      <w:r>
        <w:t xml:space="preserve"> to infer bacterial taxa (Callahan, 2018). We used the Unite (Community, 2018) fasta release (including singletons) to infer fungal taxa after formatting it to the </w:t>
      </w:r>
      <w:r>
        <w:rPr>
          <w:rStyle w:val="VerbatimChar"/>
        </w:rPr>
        <w:t>DADA2</w:t>
      </w:r>
      <w:r>
        <w:t xml:space="preserve"> format using a custom </w:t>
      </w:r>
      <w:r>
        <w:rPr>
          <w:rStyle w:val="VerbatimChar"/>
        </w:rPr>
        <w:t>R</w:t>
      </w:r>
      <w:r>
        <w:t xml:space="preserve"> script. The pipeline was run on a multithreaded (48 CPUs) computer infrastructure provided by Westgrid (</w:t>
      </w:r>
      <w:hyperlink r:id="rId10">
        <w:r>
          <w:rPr>
            <w:rStyle w:val="Hyperlink"/>
          </w:rPr>
          <w:t>https://www.westgrid.ca/support/systems/cedar</w:t>
        </w:r>
      </w:hyperlink>
      <w:r>
        <w:t>) and Compute Canada (www.computecanada.ca). Note that the pipeline was run separately for fungal-root, fungal-soil, bacteria-soil and bacteria-root samples given the markedly different nucleotide compositions of the sequenced amplicons, unique taxa and specific error models of each dataset.  </w:t>
      </w:r>
      <w:r>
        <w:br/>
        <w:t> </w:t>
      </w:r>
      <w:r>
        <w:br/>
      </w:r>
      <w:r>
        <w:rPr>
          <w:i/>
        </w:rPr>
        <w:t>Statistical analyses - plant productivity</w:t>
      </w:r>
      <w:r>
        <w:br/>
        <w:t xml:space="preserve">We tested for the effect of species (tomato vs pepper), fertilization and their interaction on six plant productivity measures (fruit number, average fruit weight, shoots fresh weight, roots fresh weight, shoots dry weight, roots dry weight). We </w:t>
      </w:r>
      <w:r>
        <w:lastRenderedPageBreak/>
        <w:t xml:space="preserve">used Linear Mixed effect Models (LMM) in the R package </w:t>
      </w:r>
      <w:r>
        <w:rPr>
          <w:rStyle w:val="VerbatimChar"/>
        </w:rPr>
        <w:t>NLME</w:t>
      </w:r>
      <w:r>
        <w:t xml:space="preserve"> (Pinheiro et al., 2017),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of the residuals in the LMM statistical framework. For the variables </w:t>
      </w:r>
      <w:r>
        <w:rPr>
          <w:i/>
        </w:rPr>
        <w:t>fruit number</w:t>
      </w:r>
      <w:r>
        <w:t xml:space="preserve"> and </w:t>
      </w:r>
      <w:r>
        <w:rPr>
          <w:i/>
        </w:rPr>
        <w:t>average fruit weight</w:t>
      </w:r>
      <w:r>
        <w:t>, we also verified statistical significance using a permutation-based 2-way ANOVA (Anderson &amp; Legendre, 1999) given that the residuals of the LMM were not normally distributed. Results were similar according to the 2-way ANOVA.</w:t>
      </w:r>
      <w:r>
        <w:br/>
        <w:t> </w:t>
      </w:r>
      <w:r>
        <w:br/>
      </w:r>
      <w:r>
        <w:rPr>
          <w:i/>
        </w:rPr>
        <w:t>Statistical analyses - microbial and fungal diversity</w:t>
      </w:r>
      <w:r>
        <w:br/>
        <w:t>Fungal-root, fungal-soil, bacterial-root and bacterial-soil ASV diversity was measured separately. For each of these four datasets, we removed samples that showed poor sequencing output and contained few ASV. In order to do this, we summed the abundance of all ASV for each sample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oMath>
      <w:r>
        <w:t>) and eliminated samples that had fewer that the mean sum minus four standard deviations (</w:t>
      </w:r>
      <m:oMath>
        <m:bar>
          <m:barPr>
            <m:pos m:val="top"/>
            <m:ctrlPr>
              <w:rPr>
                <w:rFonts w:ascii="Cambria Math" w:hAnsi="Cambria Math"/>
              </w:rPr>
            </m:ctrlPr>
          </m:bar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A</m:t>
                </m:r>
              </m:e>
            </m:nary>
            <m:r>
              <w:rPr>
                <w:rFonts w:ascii="Cambria Math" w:hAnsi="Cambria Math"/>
              </w:rPr>
              <m:t>SV</m:t>
            </m:r>
          </m:e>
        </m:bar>
        <m:r>
          <w:rPr>
            <w:rFonts w:ascii="Cambria Math" w:hAnsi="Cambria Math"/>
          </w:rPr>
          <m:t>-4σ</m:t>
        </m:r>
      </m:oMath>
      <w:r>
        <w:t>). In addition, we removed ASV from our dataset that were present in fewer than 5% of the samples (less than ten individuals in the soil samples or less than five in the root samples). This was done to remove very rare ASV unique to a block or replicate, but not found in the majority of samples.</w:t>
      </w:r>
      <w:r>
        <w:br/>
        <w:t> </w:t>
      </w:r>
      <w:r>
        <w:br/>
        <w:t xml:space="preserve">We then conducted community-based analyses looking at the effect of the fertilization treatment on ASV abundance in the tomato and pepper experiments. To reduce the complexity of the datasets, relative abundance of all taxa was calculated per family using the </w:t>
      </w:r>
      <w:r>
        <w:rPr>
          <w:rStyle w:val="VerbatimChar"/>
        </w:rPr>
        <w:t>R</w:t>
      </w:r>
      <w:r>
        <w:t xml:space="preserve"> package </w:t>
      </w:r>
      <w:r>
        <w:rPr>
          <w:rStyle w:val="VerbatimChar"/>
        </w:rPr>
        <w:t>DPLYR</w:t>
      </w:r>
      <w:r>
        <w:t xml:space="preserve"> (Wickham et al., 2015). Barplots were drawn using </w:t>
      </w:r>
      <w:r>
        <w:rPr>
          <w:rStyle w:val="VerbatimChar"/>
        </w:rPr>
        <w:t>GGPLOT2</w:t>
      </w:r>
      <w:r>
        <w:t xml:space="preserve"> (Wickham, 2016) to visualize communities. ASV alpha (</w:t>
      </w:r>
      <m:oMath>
        <m:r>
          <w:rPr>
            <w:rFonts w:ascii="Cambria Math" w:hAnsi="Cambria Math"/>
          </w:rPr>
          <m:t>a</m:t>
        </m:r>
      </m:oMath>
      <w:r>
        <w:t xml:space="preserve">)-diversity was calculated based on all ASV (excluding rare ASV, see paragraph above) for each sample using the inverse Simpson diversity index in </w:t>
      </w:r>
      <w:r>
        <w:rPr>
          <w:rStyle w:val="VerbatimChar"/>
        </w:rPr>
        <w:t>VEGAN</w:t>
      </w:r>
      <w:r>
        <w:t xml:space="preserve"> (Oksanen et al., 2013). The effect of the fertilization treatment, species (and planting for soil communities) were assessed using a Linear Mixed effect Model (LMM) model in the R package </w:t>
      </w:r>
      <w:r>
        <w:rPr>
          <w:rStyle w:val="VerbatimChar"/>
        </w:rPr>
        <w:lastRenderedPageBreak/>
        <w:t>NLME</w:t>
      </w:r>
      <w:r>
        <w:t xml:space="preserve"> (Pinheiro et al., 2017), given the unbalanced, replicated block design. Alpha diversity was </w:t>
      </w:r>
      <w:r>
        <w:rPr>
          <w:i/>
        </w:rPr>
        <w:t>log</w:t>
      </w:r>
      <w:r>
        <w:t xml:space="preserve"> transformed in order to help satisfy the assumption of normality of the residuals in the LMM statistical framework.  </w:t>
      </w:r>
    </w:p>
    <w:p w14:paraId="6EFC51C2" w14:textId="32D83AC5" w:rsidR="008B4368" w:rsidRDefault="00B25AA8" w:rsidP="00B25AA8">
      <w:pPr>
        <w:pStyle w:val="FirstParagraph"/>
        <w:spacing w:line="360" w:lineRule="auto"/>
      </w:pPr>
      <w:r>
        <w:br/>
        <w:t xml:space="preserve">Using the community matrix data of ASV abundance, we performed PERmutational Multivariate ANalysis Of VAriance tests (PERMANOVA; Anderson, 2001) to identify relationships between the communities according to the experimental design. ASV abundance matrix was Hellinger-transformed and significance was assessed using 10,000 permutations in </w:t>
      </w:r>
      <w:r>
        <w:rPr>
          <w:rStyle w:val="VerbatimChar"/>
        </w:rPr>
        <w:t>vegan</w:t>
      </w:r>
      <w:r>
        <w:t xml:space="preserve"> (Oksanen et al., 2013). Blocks and replicates were factored as strata in the model.</w:t>
      </w:r>
      <w:r>
        <w:br/>
        <w:t> </w:t>
      </w:r>
      <w:r>
        <w:br/>
      </w:r>
      <w:r w:rsidR="002537D8">
        <w:t xml:space="preserve">We also performed redundancy analyses (RDAs) using the </w:t>
      </w:r>
      <w:proofErr w:type="spellStart"/>
      <w:r w:rsidR="002537D8">
        <w:t>Hellinger</w:t>
      </w:r>
      <w:proofErr w:type="spellEnd"/>
      <w:r w:rsidR="002537D8">
        <w:t xml:space="preserve">-transformed ASV abundance matrix in </w:t>
      </w:r>
      <w:r w:rsidR="002537D8">
        <w:rPr>
          <w:rStyle w:val="VerbatimChar"/>
        </w:rPr>
        <w:t>vegan</w:t>
      </w:r>
      <w:r w:rsidR="002537D8">
        <w:t xml:space="preserve"> (</w:t>
      </w:r>
      <w:proofErr w:type="spellStart"/>
      <w:r w:rsidR="002537D8">
        <w:t>Oksanen</w:t>
      </w:r>
      <w:proofErr w:type="spellEnd"/>
      <w:r w:rsidR="002537D8">
        <w:t xml:space="preserve"> et al., 2013) to visually assess the grouping of samples, ASV and their association with productivity variables (</w:t>
      </w:r>
      <w:r w:rsidR="002537D8">
        <w:rPr>
          <w:i/>
        </w:rPr>
        <w:t>species</w:t>
      </w:r>
      <w:r w:rsidR="002537D8">
        <w:t xml:space="preserve"> scaling based on ASV matrix). Data were analyzed separately for fungal-root, fungal-soil, bacterial-root and bacterial-soil, but also according to species (tomato/pepper), given that analyses of </w:t>
      </w:r>
      <m:oMath>
        <m:r>
          <w:rPr>
            <w:rFonts w:ascii="Cambria Math" w:hAnsi="Cambria Math"/>
          </w:rPr>
          <m:t>a</m:t>
        </m:r>
      </m:oMath>
      <w:r w:rsidR="002537D8">
        <w:t>-diversity showed that tomato and pepper were markedly different. This gave a total of eight RDAs. Data were constrained based on four productivity measures (fruit number, average fruits weight, shoots fresh weight, roots fresh weight). We excluded the shoots &amp; roots dry weights as constraints to simplify the model. In addition, these were highly correlated with the fresh weight already included as constraints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2537D8">
        <w:t>=0.98 and 0.76 for shoot dry/fresh weights and root dry/fresh weights, respectively).</w:t>
      </w:r>
      <w:r w:rsidR="002537D8">
        <w:br/>
        <w:t> </w:t>
      </w:r>
      <w:r w:rsidR="002537D8">
        <w:br/>
        <w:t xml:space="preserve">Finally, we attempted to identify candidate ASV positively associated with productivity. As such, we identified the ten ASV most positively associated with the measures of fruit number, shoots fresh weight and roots fresh weight from each redundancy analysis for a total of 40 fungal and 40 bacterial candidate ASV. We aligned candidate sequences from these candidates ASV using the </w:t>
      </w:r>
      <w:proofErr w:type="spellStart"/>
      <w:r w:rsidR="002537D8">
        <w:t>Bioconductor</w:t>
      </w:r>
      <w:proofErr w:type="spellEnd"/>
      <w:r w:rsidR="002537D8">
        <w:t xml:space="preserve"> </w:t>
      </w:r>
      <w:r w:rsidR="002537D8">
        <w:rPr>
          <w:rStyle w:val="VerbatimChar"/>
        </w:rPr>
        <w:t>R</w:t>
      </w:r>
      <w:r w:rsidR="002537D8">
        <w:t xml:space="preserve"> package </w:t>
      </w:r>
      <w:r w:rsidR="002537D8">
        <w:rPr>
          <w:rStyle w:val="VerbatimChar"/>
        </w:rPr>
        <w:t>DECIPHER</w:t>
      </w:r>
      <w:r w:rsidR="002537D8">
        <w:t xml:space="preserve"> (Wright, 2016) and build pairwise distances matrices using </w:t>
      </w:r>
      <w:proofErr w:type="gramStart"/>
      <w:r w:rsidR="002537D8">
        <w:t xml:space="preserve">a </w:t>
      </w:r>
      <w:r w:rsidR="002537D8">
        <w:lastRenderedPageBreak/>
        <w:t>JC69 substitution models</w:t>
      </w:r>
      <w:proofErr w:type="gramEnd"/>
      <w:r w:rsidR="002537D8">
        <w:t xml:space="preserve"> of DNA sequence evolution (equal base frequencies, Jukes &amp; Cantor, 1969) in </w:t>
      </w:r>
      <w:r w:rsidR="002537D8">
        <w:rPr>
          <w:rStyle w:val="VerbatimChar"/>
        </w:rPr>
        <w:t>PHANGORN</w:t>
      </w:r>
      <w:r w:rsidR="002537D8">
        <w:t xml:space="preserve"> (</w:t>
      </w:r>
      <w:proofErr w:type="spellStart"/>
      <w:r w:rsidR="002537D8">
        <w:t>Schliep</w:t>
      </w:r>
      <w:proofErr w:type="spellEnd"/>
      <w:r w:rsidR="002537D8">
        <w:t>, 2010). Phylogenetic trees (</w:t>
      </w:r>
      <w:proofErr w:type="spellStart"/>
      <w:r w:rsidR="002537D8">
        <w:t>neighbour</w:t>
      </w:r>
      <w:proofErr w:type="spellEnd"/>
      <w:r w:rsidR="002537D8">
        <w:t xml:space="preserve">-joining) for bacteria and fungi were plotted using </w:t>
      </w:r>
      <w:r w:rsidR="002537D8">
        <w:rPr>
          <w:rStyle w:val="VerbatimChar"/>
        </w:rPr>
        <w:t>APE</w:t>
      </w:r>
      <w:r w:rsidR="002537D8">
        <w:t xml:space="preserve"> (</w:t>
      </w:r>
      <w:proofErr w:type="spellStart"/>
      <w:r w:rsidR="002537D8">
        <w:t>Paradis</w:t>
      </w:r>
      <w:proofErr w:type="spellEnd"/>
      <w:r w:rsidR="002537D8">
        <w:t xml:space="preserve">, Claude &amp; </w:t>
      </w:r>
      <w:proofErr w:type="spellStart"/>
      <w:r w:rsidR="002537D8">
        <w:t>Strimmer</w:t>
      </w:r>
      <w:proofErr w:type="spellEnd"/>
      <w:r w:rsidR="002537D8">
        <w:t>, 2004). This permitted to identify if similar candidate ASV were found under different experimental conditions (soil/root, pepper/tomato), thus reinforcing their role in productivity increase and decreasing the false positive rate.</w:t>
      </w:r>
      <w:r>
        <w:br/>
        <w:t> </w:t>
      </w:r>
    </w:p>
    <w:p w14:paraId="60D97197" w14:textId="77777777" w:rsidR="008B4368" w:rsidRDefault="00B25AA8" w:rsidP="00B25AA8">
      <w:pPr>
        <w:pStyle w:val="Heading1"/>
        <w:spacing w:line="360" w:lineRule="auto"/>
      </w:pPr>
      <w:bookmarkStart w:id="3" w:name="results"/>
      <w:bookmarkEnd w:id="3"/>
      <w:r>
        <w:t>RESULTS</w:t>
      </w:r>
    </w:p>
    <w:p w14:paraId="3E0EA0EB" w14:textId="205CDD49" w:rsidR="00B25AA8" w:rsidRDefault="00B25AA8" w:rsidP="00B25AA8">
      <w:pPr>
        <w:pStyle w:val="FirstParagraph"/>
        <w:spacing w:line="360" w:lineRule="auto"/>
      </w:pPr>
      <w:r>
        <w:t xml:space="preserve">The effects of the fertilization </w:t>
      </w:r>
      <w:ins w:id="4" w:author="Bachar Blal" w:date="2019-01-22T15:52:00Z">
        <w:r w:rsidR="00735437">
          <w:t>(pepper was not fertilized!!!) t</w:t>
        </w:r>
      </w:ins>
      <w:del w:id="5" w:author="Bachar Blal" w:date="2019-01-22T15:52:00Z">
        <w:r w:rsidDel="00735437">
          <w:delText>t</w:delText>
        </w:r>
      </w:del>
      <w:r>
        <w:t xml:space="preserve">reatment were determined by measuring six agronomic parameters (fruit number, average fruit weight, shoots fresh weight, shoots dry weight, roots fresh weight, roots dry weight) for both tomatoes and peppers. We observed a significant increase of all these agronomic parameters for fertilized </w:t>
      </w:r>
      <w:proofErr w:type="gramStart"/>
      <w:r>
        <w:t xml:space="preserve">plants </w:t>
      </w:r>
      <w:ins w:id="6" w:author="Bachar Blal" w:date="2019-01-22T15:53:00Z">
        <w:r w:rsidR="00735437">
          <w:t xml:space="preserve"> or</w:t>
        </w:r>
        <w:proofErr w:type="gramEnd"/>
        <w:r w:rsidR="00735437">
          <w:t xml:space="preserve"> ANE treated plants </w:t>
        </w:r>
      </w:ins>
      <w:r>
        <w:t xml:space="preserve">except for the average fruit fresh weight for tomato that did not differ between fertilized and control plants (LMM, </w:t>
      </w:r>
      <m:oMath>
        <m:sSub>
          <m:sSubPr>
            <m:ctrlPr>
              <w:rPr>
                <w:rFonts w:ascii="Cambria Math" w:hAnsi="Cambria Math"/>
              </w:rPr>
            </m:ctrlPr>
          </m:sSubPr>
          <m:e>
            <m:r>
              <w:rPr>
                <w:rFonts w:ascii="Cambria Math" w:hAnsi="Cambria Math"/>
              </w:rPr>
              <m:t>F</m:t>
            </m:r>
          </m:e>
          <m:sub>
            <m:r>
              <w:rPr>
                <w:rFonts w:ascii="Cambria Math" w:hAnsi="Cambria Math"/>
              </w:rPr>
              <m:t>(1,69)</m:t>
            </m:r>
          </m:sub>
        </m:sSub>
      </m:oMath>
      <w:r>
        <w:t xml:space="preserve"> = 1.27, </w:t>
      </w:r>
      <w:r>
        <w:rPr>
          <w:i/>
        </w:rPr>
        <w:t>p</w:t>
      </w:r>
      <w:r>
        <w:t xml:space="preserve">-value=0.26, Figure 1 and Figure S1). The </w:t>
      </w:r>
      <w:r w:rsidRPr="00735437">
        <w:rPr>
          <w:strike/>
          <w:rPrChange w:id="7" w:author="Bachar Blal" w:date="2019-01-22T15:54:00Z">
            <w:rPr/>
          </w:rPrChange>
        </w:rPr>
        <w:t xml:space="preserve">fertilization </w:t>
      </w:r>
      <w:r>
        <w:t xml:space="preserve">effect was stronger in the </w:t>
      </w:r>
      <w:ins w:id="8" w:author="Bachar Blal" w:date="2019-01-22T15:53:00Z">
        <w:r w:rsidR="00735437">
          <w:t xml:space="preserve">fertilized and ANE </w:t>
        </w:r>
      </w:ins>
      <w:ins w:id="9" w:author="Bachar Blal" w:date="2019-01-22T15:54:00Z">
        <w:r w:rsidR="00735437">
          <w:t>treated</w:t>
        </w:r>
      </w:ins>
      <w:ins w:id="10" w:author="Bachar Blal" w:date="2019-01-22T15:53:00Z">
        <w:r w:rsidR="00735437">
          <w:t xml:space="preserve"> </w:t>
        </w:r>
      </w:ins>
      <w:r>
        <w:t xml:space="preserve">tomato plants (fold changes between fertilized and control plants shown in Figure 1), likely due to the fact that these plants were </w:t>
      </w:r>
      <w:ins w:id="11" w:author="Bachar Blal" w:date="2019-01-22T15:54:00Z">
        <w:r w:rsidR="00735437">
          <w:t xml:space="preserve">both </w:t>
        </w:r>
      </w:ins>
      <w:r>
        <w:t xml:space="preserve">fertilized with </w:t>
      </w:r>
      <w:del w:id="12" w:author="Bachar Blal" w:date="2019-01-22T15:54:00Z">
        <w:r w:rsidDel="00735437">
          <w:delText xml:space="preserve">both </w:delText>
        </w:r>
      </w:del>
      <w:r>
        <w:t xml:space="preserve">hen manure and </w:t>
      </w:r>
      <w:ins w:id="13" w:author="Bachar Blal" w:date="2019-01-22T15:54:00Z">
        <w:r w:rsidR="00735437">
          <w:t xml:space="preserve">treated with </w:t>
        </w:r>
      </w:ins>
      <w:r>
        <w:t xml:space="preserve">ANE. </w:t>
      </w:r>
      <w:commentRangeStart w:id="14"/>
      <w:r>
        <w:t>In</w:t>
      </w:r>
      <w:commentRangeEnd w:id="14"/>
      <w:r w:rsidR="00097104">
        <w:rPr>
          <w:rStyle w:val="CommentReference"/>
        </w:rPr>
        <w:commentReference w:id="14"/>
      </w:r>
      <w:r>
        <w:t xml:space="preserve"> addition, the model revealed a significant interaction between treatment and plant (</w:t>
      </w:r>
      <m:oMath>
        <m:sSub>
          <m:sSubPr>
            <m:ctrlPr>
              <w:rPr>
                <w:rFonts w:ascii="Cambria Math" w:hAnsi="Cambria Math"/>
              </w:rPr>
            </m:ctrlPr>
          </m:sSubPr>
          <m:e>
            <m:r>
              <w:rPr>
                <w:rFonts w:ascii="Cambria Math" w:hAnsi="Cambria Math"/>
              </w:rPr>
              <m:t>F</m:t>
            </m:r>
          </m:e>
          <m:sub>
            <m:r>
              <w:rPr>
                <w:rFonts w:ascii="Cambria Math" w:hAnsi="Cambria Math"/>
              </w:rPr>
              <m:t>(1,69)</m:t>
            </m:r>
          </m:sub>
        </m:sSub>
      </m:oMath>
      <w:r>
        <w:t xml:space="preserve"> = 9.6, </w:t>
      </w:r>
      <w:r>
        <w:rPr>
          <w:i/>
        </w:rPr>
        <w:t>p</w:t>
      </w:r>
      <w:r>
        <w:t>-value=0.0028). In fact, when testing</w:t>
      </w:r>
      <w:ins w:id="15" w:author="Bachar Blal" w:date="2019-01-22T15:13:00Z">
        <w:r w:rsidR="00097104">
          <w:t xml:space="preserve"> </w:t>
        </w:r>
        <w:proofErr w:type="gramStart"/>
        <w:r w:rsidR="00097104">
          <w:t>( what</w:t>
        </w:r>
        <w:proofErr w:type="gramEnd"/>
        <w:r w:rsidR="00097104">
          <w:t xml:space="preserve"> do we mean by testing?)</w:t>
        </w:r>
      </w:ins>
      <w:r>
        <w:t xml:space="preserve"> only the pepper plants, the effect of </w:t>
      </w:r>
      <w:r w:rsidRPr="00097104">
        <w:rPr>
          <w:strike/>
          <w:rPrChange w:id="16" w:author="Bachar Blal" w:date="2019-01-22T15:12:00Z">
            <w:rPr/>
          </w:rPrChange>
        </w:rPr>
        <w:t>fertilization</w:t>
      </w:r>
      <w:r>
        <w:t xml:space="preserve"> </w:t>
      </w:r>
      <w:ins w:id="17" w:author="Bachar Blal" w:date="2019-01-22T15:12:00Z">
        <w:r w:rsidR="00097104">
          <w:t xml:space="preserve">ANE alone </w:t>
        </w:r>
      </w:ins>
      <w:r>
        <w:t xml:space="preserve">on average fruit weight was significantly higher in the </w:t>
      </w:r>
      <w:r w:rsidRPr="00D9315C">
        <w:rPr>
          <w:strike/>
          <w:rPrChange w:id="18" w:author="Bachar Blal" w:date="2019-01-22T15:14:00Z">
            <w:rPr/>
          </w:rPrChange>
        </w:rPr>
        <w:t>fertilized</w:t>
      </w:r>
      <w:r>
        <w:t xml:space="preserve"> </w:t>
      </w:r>
      <w:ins w:id="19" w:author="Bachar Blal" w:date="2019-01-22T15:14:00Z">
        <w:r w:rsidR="00D9315C">
          <w:t xml:space="preserve">treated </w:t>
        </w:r>
      </w:ins>
      <w:r>
        <w:t>pepper plants (</w:t>
      </w:r>
      <m:oMath>
        <m:sSub>
          <m:sSubPr>
            <m:ctrlPr>
              <w:rPr>
                <w:rFonts w:ascii="Cambria Math" w:hAnsi="Cambria Math"/>
              </w:rPr>
            </m:ctrlPr>
          </m:sSubPr>
          <m:e>
            <m:r>
              <w:rPr>
                <w:rFonts w:ascii="Cambria Math" w:hAnsi="Cambria Math"/>
              </w:rPr>
              <m:t>F</m:t>
            </m:r>
          </m:e>
          <m:sub>
            <m:r>
              <w:rPr>
                <w:rFonts w:ascii="Cambria Math" w:hAnsi="Cambria Math"/>
              </w:rPr>
              <m:t>(1,23)</m:t>
            </m:r>
          </m:sub>
        </m:sSub>
      </m:oMath>
      <w:r>
        <w:t xml:space="preserve"> = 10.84, </w:t>
      </w:r>
      <w:r>
        <w:rPr>
          <w:i/>
        </w:rPr>
        <w:t>p</w:t>
      </w:r>
      <w:r>
        <w:t>-value=0.0032).</w:t>
      </w:r>
      <w:ins w:id="20" w:author="Bachar Blal" w:date="2019-01-22T15:55:00Z">
        <w:r w:rsidR="00735437">
          <w:t xml:space="preserve"> this is surprising</w:t>
        </w:r>
      </w:ins>
      <w:ins w:id="21" w:author="Bachar Blal" w:date="2019-01-22T15:56:00Z">
        <w:r w:rsidR="00735437">
          <w:t xml:space="preserve"> because as the ANE does not contain fertilizer and the soil does not seem to be</w:t>
        </w:r>
      </w:ins>
      <w:ins w:id="22" w:author="Bachar Blal" w:date="2019-01-22T15:57:00Z">
        <w:r w:rsidR="00735437">
          <w:t xml:space="preserve"> rich in nutrients….</w:t>
        </w:r>
      </w:ins>
      <w:ins w:id="23" w:author="Bachar Blal" w:date="2019-01-22T15:56:00Z">
        <w:r w:rsidR="00735437">
          <w:t xml:space="preserve"> </w:t>
        </w:r>
      </w:ins>
      <w:r>
        <w:br/>
        <w:t> </w:t>
      </w:r>
      <w:r>
        <w:br/>
      </w:r>
      <w:r>
        <w:rPr>
          <w:i/>
        </w:rPr>
        <w:t xml:space="preserve">Amplicon </w:t>
      </w:r>
      <w:commentRangeStart w:id="24"/>
      <w:r>
        <w:rPr>
          <w:i/>
        </w:rPr>
        <w:t>Sequencing</w:t>
      </w:r>
      <w:commentRangeEnd w:id="24"/>
      <w:r w:rsidR="00D9315C">
        <w:rPr>
          <w:rStyle w:val="CommentReference"/>
        </w:rPr>
        <w:commentReference w:id="24"/>
      </w:r>
      <w:r>
        <w:br/>
        <w:t xml:space="preserve">A total of 2.7 million paired-end raw reads were obtained for all samples combined (976,000 for fungi-soil, 920,000 for fungi-root, 309,000 for bacteria-soil and </w:t>
      </w:r>
      <w:r>
        <w:lastRenderedPageBreak/>
        <w:t>535,000 for bacteria-root, Table S4). We analyzed separately the sequence datasets for fungal-soil, fungal-root, bacteria-soil and bacteria-root conditions.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sequenced, seven fungi-soil samples, 15 fungi-root samples and one bacteria-root samples were removed because they had to few reads based on our strict quality thresholds.</w:t>
      </w:r>
      <w:r>
        <w:br/>
        <w:t> </w:t>
      </w:r>
      <w:r>
        <w:br/>
        <w:t xml:space="preserve">The </w:t>
      </w:r>
      <w:r>
        <w:rPr>
          <w:rStyle w:val="VerbatimChar"/>
        </w:rPr>
        <w:t>DADA2</w:t>
      </w:r>
      <w:r>
        <w:t xml:space="preserve"> pipeline inferred, on average, 170 Amplicon Sequence Variants (ASV) per sample (average of 176 fungal-soil ASV, 37 fungal-root ASV, 269 bacterial-soil ASV and 92 bacterial-root ASV). Many of these were unique to one or a few samples (total number of 6,112 fungal-soil, 845 fungal-root, 9,352 bacterial-soil and 2,023 bacterial-roots ASV). After quality filtering, we retained 413, 106, 811 and 325 ASV respectively for fungal-soil, fungal-root, bacterial-soil and bacterial-roots. These retained ASV comprised 94%, 95%, 89% and 98% of all reads in the fungal-soil, fungal-root, bacterial-soil and bacterial-root samples, respectively.</w:t>
      </w:r>
      <w:r>
        <w:br/>
        <w:t> </w:t>
      </w:r>
      <w:r>
        <w:br/>
      </w:r>
      <w:r>
        <w:rPr>
          <w:i/>
        </w:rPr>
        <w:t>Fungal and bacterial diversity in root and soil biotopes</w:t>
      </w:r>
      <w:r>
        <w:br/>
      </w:r>
      <w:ins w:id="25" w:author="Bachar Blal" w:date="2019-01-22T15:19:00Z">
        <w:r w:rsidR="00D9315C">
          <w:t>For e</w:t>
        </w:r>
      </w:ins>
      <w:ins w:id="26" w:author="Bachar Blal" w:date="2019-01-22T15:50:00Z">
        <w:r w:rsidR="00BD336B">
          <w:t>a</w:t>
        </w:r>
      </w:ins>
      <w:ins w:id="27" w:author="Bachar Blal" w:date="2019-01-22T15:19:00Z">
        <w:r w:rsidR="00D9315C">
          <w:t>ch plant specie t</w:t>
        </w:r>
      </w:ins>
      <w:del w:id="28" w:author="Bachar Blal" w:date="2019-01-22T15:19:00Z">
        <w:r w:rsidDel="00D9315C">
          <w:delText>T</w:delText>
        </w:r>
      </w:del>
      <w:r>
        <w:t xml:space="preserve">he microbial community structures of soil and root samples were analyzed and the relative abundance of their taxa was determined at the family level (Figures 2 &amp; 3). Fungal communities were dominated by Nectriaceae, both in the root and soil samples, while the bacterial family Bacilaceae dominated to a lesser extent the soil samples. Bacterial root communities were largely dominated by Cyanobacteria (identified as </w:t>
      </w:r>
      <w:r>
        <w:rPr>
          <w:i/>
        </w:rPr>
        <w:t>chloroplast</w:t>
      </w:r>
      <w:r>
        <w:t xml:space="preserve"> in the silva database according to the RDP Bayesian </w:t>
      </w:r>
      <w:commentRangeStart w:id="29"/>
      <w:r>
        <w:t>Classifier</w:t>
      </w:r>
      <w:commentRangeEnd w:id="29"/>
      <w:r w:rsidR="00D9315C">
        <w:rPr>
          <w:rStyle w:val="CommentReference"/>
        </w:rPr>
        <w:commentReference w:id="29"/>
      </w:r>
      <w:r>
        <w:t>).</w:t>
      </w:r>
      <w:r>
        <w:br/>
        <w:t> </w:t>
      </w:r>
      <w:r>
        <w:br/>
      </w:r>
      <w:r>
        <w:rPr>
          <w:i/>
        </w:rPr>
        <w:t>Local (</w:t>
      </w:r>
      <m:oMath>
        <m:r>
          <w:rPr>
            <w:rFonts w:ascii="Cambria Math" w:hAnsi="Cambria Math"/>
          </w:rPr>
          <m:t>a</m:t>
        </m:r>
      </m:oMath>
      <w:r>
        <w:rPr>
          <w:i/>
        </w:rPr>
        <w:t>-diversity)</w:t>
      </w:r>
      <w:r>
        <w:br/>
        <w:t xml:space="preserve">The </w:t>
      </w:r>
      <m:oMath>
        <m:r>
          <w:rPr>
            <w:rFonts w:ascii="Cambria Math" w:hAnsi="Cambria Math"/>
          </w:rPr>
          <m:t>a</m:t>
        </m:r>
      </m:oMath>
      <w:r>
        <w:t xml:space="preserve">-diversity of each biotope (soil or root) was calculated separately for each sample and under each </w:t>
      </w:r>
      <w:ins w:id="30" w:author="Bachar Blal" w:date="2019-01-22T15:24:00Z">
        <w:r w:rsidR="00970C77">
          <w:t xml:space="preserve">crop and </w:t>
        </w:r>
      </w:ins>
      <w:r>
        <w:t xml:space="preserve">experimental condition (fungi-soil, fungi-root, bacteria-soil and bacteria-root, Figure 4). Linear mixed effects models showed that </w:t>
      </w:r>
      <w:r>
        <w:lastRenderedPageBreak/>
        <w:t xml:space="preserve">the </w:t>
      </w:r>
      <m:oMath>
        <m:r>
          <w:rPr>
            <w:rFonts w:ascii="Cambria Math" w:hAnsi="Cambria Math"/>
          </w:rPr>
          <m:t>a</m:t>
        </m:r>
      </m:oMath>
      <w:r>
        <w:t>-diversity was significantly higher in the soil biotope that in the roots for both fungi and bacteria.</w:t>
      </w:r>
      <w:r>
        <w:br/>
        <w:t> </w:t>
      </w:r>
      <w:r>
        <w:br/>
        <w:t xml:space="preserve">In soil samples, fungal </w:t>
      </w:r>
      <m:oMath>
        <m:r>
          <w:rPr>
            <w:rFonts w:ascii="Cambria Math" w:hAnsi="Cambria Math"/>
          </w:rPr>
          <m:t>a</m:t>
        </m:r>
      </m:oMath>
      <w:r>
        <w:t>-diversity was significantly different in planted compared to non-planted treatments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=9.0, </w:t>
      </w:r>
      <w:r>
        <w:rPr>
          <w:i/>
        </w:rPr>
        <w:t>p</w:t>
      </w:r>
      <w:r>
        <w:t>-value=0.0032) and tomato versus pepper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=13.03, </w:t>
      </w:r>
      <w:r>
        <w:rPr>
          <w:i/>
        </w:rPr>
        <w:t>p</w:t>
      </w:r>
      <w:r>
        <w:t>-value=0.0003), while no significant change was observed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(1,161)</m:t>
            </m:r>
          </m:sub>
        </m:sSub>
      </m:oMath>
      <w:r>
        <w:t xml:space="preserve">=0.17, </w:t>
      </w:r>
      <w:r>
        <w:rPr>
          <w:i/>
        </w:rPr>
        <w:t>p</w:t>
      </w:r>
      <w:r>
        <w:t xml:space="preserve">-value=0.6853). In root samples, fungal </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(1,56)</m:t>
            </m:r>
          </m:sub>
        </m:sSub>
      </m:oMath>
      <w:r>
        <w:t xml:space="preserve">=10.1, </w:t>
      </w:r>
      <w:r>
        <w:rPr>
          <w:i/>
        </w:rPr>
        <w:t>p</w:t>
      </w:r>
      <w:r>
        <w:t>-value=0.003) and tomato versus pepper (</w:t>
      </w:r>
      <m:oMath>
        <m:sSub>
          <m:sSubPr>
            <m:ctrlPr>
              <w:rPr>
                <w:rFonts w:ascii="Cambria Math" w:hAnsi="Cambria Math"/>
              </w:rPr>
            </m:ctrlPr>
          </m:sSubPr>
          <m:e>
            <m:r>
              <w:rPr>
                <w:rFonts w:ascii="Cambria Math" w:hAnsi="Cambria Math"/>
              </w:rPr>
              <m:t>F</m:t>
            </m:r>
          </m:e>
          <m:sub>
            <m:r>
              <w:rPr>
                <w:rFonts w:ascii="Cambria Math" w:hAnsi="Cambria Math"/>
              </w:rPr>
              <m:t>(1,56)</m:t>
            </m:r>
          </m:sub>
        </m:sSub>
      </m:oMath>
      <w:r>
        <w:t xml:space="preserve">=4.5, </w:t>
      </w:r>
      <w:r>
        <w:rPr>
          <w:i/>
        </w:rPr>
        <w:t>p</w:t>
      </w:r>
      <w:r>
        <w:t xml:space="preserve">-value=0.04). </w:t>
      </w:r>
    </w:p>
    <w:p w14:paraId="2B747CEE" w14:textId="77777777" w:rsidR="00B25AA8" w:rsidRDefault="00B25AA8" w:rsidP="00B25AA8">
      <w:pPr>
        <w:pStyle w:val="FirstParagraph"/>
        <w:spacing w:line="360" w:lineRule="auto"/>
      </w:pPr>
    </w:p>
    <w:p w14:paraId="10E7A046" w14:textId="484AC232" w:rsidR="008B4368" w:rsidRDefault="00B25AA8" w:rsidP="00B25AA8">
      <w:pPr>
        <w:pStyle w:val="FirstParagraph"/>
        <w:spacing w:line="360" w:lineRule="auto"/>
      </w:pPr>
      <w:r>
        <w:t xml:space="preserve">In soil samples, bacterial </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=17.13, </w:t>
      </w:r>
      <w:r>
        <w:rPr>
          <w:i/>
        </w:rPr>
        <w:t>p</w:t>
      </w:r>
      <w:r>
        <w:t>-value&lt;0.0001), in planted compared to non-planted treatments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=139.0, </w:t>
      </w:r>
      <w:r>
        <w:rPr>
          <w:i/>
        </w:rPr>
        <w:t>p</w:t>
      </w:r>
      <w:r>
        <w:t>-value&lt;0.0001), while no significant change was observed in tomato versus pepper (</w:t>
      </w:r>
      <m:oMath>
        <m:sSub>
          <m:sSubPr>
            <m:ctrlPr>
              <w:rPr>
                <w:rFonts w:ascii="Cambria Math" w:hAnsi="Cambria Math"/>
              </w:rPr>
            </m:ctrlPr>
          </m:sSubPr>
          <m:e>
            <m:r>
              <w:rPr>
                <w:rFonts w:ascii="Cambria Math" w:hAnsi="Cambria Math"/>
              </w:rPr>
              <m:t>F</m:t>
            </m:r>
          </m:e>
          <m:sub>
            <m:r>
              <w:rPr>
                <w:rFonts w:ascii="Cambria Math" w:hAnsi="Cambria Math"/>
              </w:rPr>
              <m:t>(1,165)</m:t>
            </m:r>
          </m:sub>
        </m:sSub>
      </m:oMath>
      <w:r>
        <w:t xml:space="preserve">=1.89, </w:t>
      </w:r>
      <w:r>
        <w:rPr>
          <w:i/>
        </w:rPr>
        <w:t>p</w:t>
      </w:r>
      <w:r>
        <w:t>-value=0.17). In root samples, bacterial</w:t>
      </w:r>
      <m:oMath>
        <m:r>
          <w:rPr>
            <w:rFonts w:ascii="Cambria Math" w:hAnsi="Cambria Math"/>
          </w:rPr>
          <m:t>a</m:t>
        </m:r>
      </m:oMath>
      <w:r>
        <w:t>-diversity was significantly different in fertilized versus non-fertilized treatments (</w:t>
      </w:r>
      <m:oMath>
        <m:sSub>
          <m:sSubPr>
            <m:ctrlPr>
              <w:rPr>
                <w:rFonts w:ascii="Cambria Math" w:hAnsi="Cambria Math"/>
              </w:rPr>
            </m:ctrlPr>
          </m:sSubPr>
          <m:e>
            <m:r>
              <w:rPr>
                <w:rFonts w:ascii="Cambria Math" w:hAnsi="Cambria Math"/>
              </w:rPr>
              <m:t>F</m:t>
            </m:r>
          </m:e>
          <m:sub>
            <m:r>
              <w:rPr>
                <w:rFonts w:ascii="Cambria Math" w:hAnsi="Cambria Math"/>
              </w:rPr>
              <m:t>(1,67)</m:t>
            </m:r>
          </m:sub>
        </m:sSub>
      </m:oMath>
      <w:r>
        <w:t xml:space="preserve">=17.27, </w:t>
      </w:r>
      <w:r>
        <w:rPr>
          <w:i/>
        </w:rPr>
        <w:t>p</w:t>
      </w:r>
      <w:r>
        <w:t>-value=0.0001), and tomato versus pepper (</w:t>
      </w:r>
      <m:oMath>
        <m:sSub>
          <m:sSubPr>
            <m:ctrlPr>
              <w:rPr>
                <w:rFonts w:ascii="Cambria Math" w:hAnsi="Cambria Math"/>
              </w:rPr>
            </m:ctrlPr>
          </m:sSubPr>
          <m:e>
            <m:r>
              <w:rPr>
                <w:rFonts w:ascii="Cambria Math" w:hAnsi="Cambria Math"/>
              </w:rPr>
              <m:t>F</m:t>
            </m:r>
          </m:e>
          <m:sub>
            <m:r>
              <w:rPr>
                <w:rFonts w:ascii="Cambria Math" w:hAnsi="Cambria Math"/>
              </w:rPr>
              <m:t>(1,67)</m:t>
            </m:r>
          </m:sub>
        </m:sSub>
      </m:oMath>
      <w:r>
        <w:t xml:space="preserve">=359.69, </w:t>
      </w:r>
      <w:r>
        <w:rPr>
          <w:i/>
        </w:rPr>
        <w:t>p</w:t>
      </w:r>
      <w:r>
        <w:t>-value&lt;0.0001).</w:t>
      </w:r>
      <w:r>
        <w:br/>
        <w:t> </w:t>
      </w:r>
      <w:r>
        <w:br/>
      </w:r>
      <w:r>
        <w:rPr>
          <w:i/>
        </w:rPr>
        <w:t>Differences in species composition among sites</w:t>
      </w:r>
      <w:r>
        <w:br/>
        <w:t>Using a PERMANOVA, the fertilization treatment</w:t>
      </w:r>
      <w:ins w:id="31" w:author="Bachar Blal" w:date="2019-01-22T15:29:00Z">
        <w:r w:rsidR="00970C77">
          <w:t xml:space="preserve">( this is my may concern as we are confusing together organic fertilizer and </w:t>
        </w:r>
        <w:proofErr w:type="spellStart"/>
        <w:r w:rsidR="00970C77">
          <w:t>biostimulant</w:t>
        </w:r>
      </w:ins>
      <w:proofErr w:type="spellEnd"/>
      <w:ins w:id="32" w:author="Bachar Blal" w:date="2019-01-22T15:30:00Z">
        <w:r w:rsidR="00970C77">
          <w:t>; this should be analyzed for each crop</w:t>
        </w:r>
      </w:ins>
      <w:ins w:id="33" w:author="Bachar Blal" w:date="2019-01-22T15:29:00Z">
        <w:r w:rsidR="00970C77">
          <w:t>)</w:t>
        </w:r>
      </w:ins>
      <w:r>
        <w:t xml:space="preserve"> had a highly significant effect on both fungal and bacterial community structures (Table 1). Planting also had a significant effect (greatest % of variance was explained by the planted factor) on fungal and bacterial community structures. Plant identity (tomato/pepper) significantly influenced the fungal and bacterial community structures in roots. </w:t>
      </w:r>
      <w:r w:rsidRPr="00B25AA8">
        <w:t xml:space="preserve"> </w:t>
      </w:r>
      <w:r>
        <w:br/>
        <w:t> </w:t>
      </w:r>
      <w:r>
        <w:br/>
      </w:r>
      <w:r w:rsidR="002537D8">
        <w:t xml:space="preserve">Redundancy analyses (RDAs, Figures 5 for fungi and Figure 6 for bacteria) </w:t>
      </w:r>
      <w:r w:rsidR="002537D8">
        <w:lastRenderedPageBreak/>
        <w:t>illustrated that roots fresh weight, shoots fresh weight and fruit number responded similarly, while average fruit weight behaved differentially as noted previously (in fact nearly orthogonally to the other three parameters in most ordinations). In addition, it showed that fertilized samples clustered together and were positively correlated with increases in these four productivity measures.</w:t>
      </w:r>
      <w:r>
        <w:br/>
        <w:t> </w:t>
      </w:r>
      <w:r>
        <w:br/>
      </w:r>
      <w:r w:rsidR="002537D8">
        <w:t xml:space="preserve">Next, we identified, for each RDA, the ten ASV most closely related to the three constraints of the model (roots fresh weight, shoots fresh weight and fruit number). These ASV were considered as putative candidate taxa most positively impacted by increases in productivity due to the fertilization treatment. We further analyzed the corresponding sequences for these eighty </w:t>
      </w:r>
      <w:proofErr w:type="gramStart"/>
      <w:r w:rsidR="002537D8">
        <w:t>candidate</w:t>
      </w:r>
      <w:proofErr w:type="gramEnd"/>
      <w:r w:rsidR="002537D8">
        <w:t xml:space="preserve"> ASV (ten candidates * eight ordinations) in two separate alignments (one for fungi and one for bacterial ASV) and their accompanying phylogenetic trees.</w:t>
      </w:r>
      <w:r w:rsidR="002537D8">
        <w:br/>
        <w:t> </w:t>
      </w:r>
      <w:r w:rsidR="002537D8">
        <w:br/>
        <w:t xml:space="preserve">In fungi, we identified a number of different ASVs positively associated with productivity. Notably, five different ASVs taxonomically assigned to the family </w:t>
      </w:r>
      <w:proofErr w:type="spellStart"/>
      <w:r w:rsidR="002537D8">
        <w:t>Microascacea</w:t>
      </w:r>
      <w:proofErr w:type="spellEnd"/>
      <w:r w:rsidR="002537D8">
        <w:t xml:space="preserve"> (phylum Ascomycota) in all conditions except the pepper-root, two ASV assigned to </w:t>
      </w:r>
      <w:proofErr w:type="spellStart"/>
      <w:r w:rsidR="002537D8">
        <w:rPr>
          <w:i/>
        </w:rPr>
        <w:t>Mortierella</w:t>
      </w:r>
      <w:proofErr w:type="spellEnd"/>
      <w:r w:rsidR="002537D8">
        <w:t xml:space="preserve"> </w:t>
      </w:r>
      <w:proofErr w:type="spellStart"/>
      <w:r w:rsidR="002537D8">
        <w:t>spp</w:t>
      </w:r>
      <w:proofErr w:type="spellEnd"/>
      <w:r w:rsidR="002537D8">
        <w:t xml:space="preserve"> (soil </w:t>
      </w:r>
      <w:proofErr w:type="spellStart"/>
      <w:r w:rsidR="002537D8">
        <w:t>saprotrophs</w:t>
      </w:r>
      <w:proofErr w:type="spellEnd"/>
      <w:r w:rsidR="002537D8">
        <w:t xml:space="preserve"> in the phylum </w:t>
      </w:r>
      <w:proofErr w:type="spellStart"/>
      <w:r w:rsidR="002537D8">
        <w:t>Mucoromycota</w:t>
      </w:r>
      <w:proofErr w:type="spellEnd"/>
      <w:r w:rsidR="002537D8">
        <w:t xml:space="preserve">) positively associated to productivity in both tomato and pepper roots (Figure S2) and a cluster of six different fungal ASV in tomato-soil (ASV67 &amp; ASV132), tomato-root (ASV10, ASV1017, ASV1018, ASV1019) and pepper-soil (ASV67) closely related </w:t>
      </w:r>
      <w:proofErr w:type="spellStart"/>
      <w:r w:rsidR="002537D8">
        <w:t>phylogenetically</w:t>
      </w:r>
      <w:proofErr w:type="spellEnd"/>
      <w:r w:rsidR="002537D8">
        <w:t xml:space="preserve">. Given that no taxonomy was assigned to these sequences through the </w:t>
      </w:r>
      <w:r w:rsidR="002537D8">
        <w:rPr>
          <w:rStyle w:val="VerbatimChar"/>
        </w:rPr>
        <w:t>DADA2</w:t>
      </w:r>
      <w:r w:rsidR="002537D8">
        <w:t xml:space="preserve"> RDP bootstrap approach, we used a </w:t>
      </w:r>
      <w:proofErr w:type="spellStart"/>
      <w:r w:rsidR="002537D8">
        <w:t>BLASTn</w:t>
      </w:r>
      <w:proofErr w:type="spellEnd"/>
      <w:r w:rsidR="002537D8">
        <w:t xml:space="preserve"> (</w:t>
      </w:r>
      <w:proofErr w:type="spellStart"/>
      <w:r w:rsidR="002537D8">
        <w:t>Altschul</w:t>
      </w:r>
      <w:proofErr w:type="spellEnd"/>
      <w:r w:rsidR="002537D8">
        <w:t xml:space="preserve"> et al., 1997) approach to identify the most closely related sequences against NCBI nr. However, the most closely related reference sequences were from uncultured fungus clones (</w:t>
      </w:r>
      <w:proofErr w:type="spellStart"/>
      <w:r w:rsidR="002537D8">
        <w:t>BLASTn</w:t>
      </w:r>
      <w:proofErr w:type="spellEnd"/>
      <w:r w:rsidR="002537D8">
        <w:t>, 79% identity, e-value=4e-94). Similarly for two unknown ASVs (ASV61 &amp; ASV81), which also matched uncultured fungus clones (</w:t>
      </w:r>
      <w:proofErr w:type="spellStart"/>
      <w:r w:rsidR="002537D8">
        <w:t>BLASTn</w:t>
      </w:r>
      <w:proofErr w:type="spellEnd"/>
      <w:r w:rsidR="002537D8">
        <w:t xml:space="preserve">, 94% identity, e-value=4e-165). Another cluster of ASVs in the pepper-root was assigned to </w:t>
      </w:r>
      <w:proofErr w:type="spellStart"/>
      <w:r w:rsidR="002537D8">
        <w:rPr>
          <w:i/>
        </w:rPr>
        <w:t>Olpidium</w:t>
      </w:r>
      <w:proofErr w:type="spellEnd"/>
      <w:r w:rsidR="002537D8">
        <w:rPr>
          <w:i/>
        </w:rPr>
        <w:t xml:space="preserve"> </w:t>
      </w:r>
      <w:proofErr w:type="spellStart"/>
      <w:r w:rsidR="002537D8">
        <w:rPr>
          <w:i/>
        </w:rPr>
        <w:t>brassicae</w:t>
      </w:r>
      <w:proofErr w:type="spellEnd"/>
      <w:r w:rsidR="002537D8">
        <w:t xml:space="preserve">, a fungal obligate parasite. </w:t>
      </w:r>
      <w:r w:rsidR="002537D8">
        <w:br/>
        <w:t> </w:t>
      </w:r>
      <w:r w:rsidR="002537D8">
        <w:br/>
        <w:t xml:space="preserve">In bacteria-roots, we identified a large diversity of ASV positively correlated </w:t>
      </w:r>
      <w:r w:rsidR="002537D8">
        <w:lastRenderedPageBreak/>
        <w:t xml:space="preserve">(increased abundance of these ASV) with the four measures of productivity. Some of them are well known soil bacteria such as </w:t>
      </w:r>
      <w:r w:rsidR="002537D8">
        <w:rPr>
          <w:i/>
        </w:rPr>
        <w:t>Rhizobium</w:t>
      </w:r>
      <w:r w:rsidR="002537D8">
        <w:t xml:space="preserve">, or </w:t>
      </w:r>
      <w:proofErr w:type="spellStart"/>
      <w:r w:rsidR="002537D8">
        <w:rPr>
          <w:i/>
        </w:rPr>
        <w:t>Sphingomonas</w:t>
      </w:r>
      <w:proofErr w:type="spellEnd"/>
      <w:r w:rsidR="002537D8">
        <w:t xml:space="preserve">. Phylogenetic analyses did not reveal clusters of ASV associated with increases in productivity in the four different experimental conditions (Figure S3). </w:t>
      </w:r>
    </w:p>
    <w:p w14:paraId="20FC5EEB" w14:textId="77777777" w:rsidR="008B4368" w:rsidRDefault="00B25AA8" w:rsidP="00B25AA8">
      <w:pPr>
        <w:pStyle w:val="Heading1"/>
        <w:spacing w:line="360" w:lineRule="auto"/>
      </w:pPr>
      <w:bookmarkStart w:id="34" w:name="discussion"/>
      <w:bookmarkEnd w:id="34"/>
      <w:r>
        <w:t>DISCUSSION</w:t>
      </w:r>
    </w:p>
    <w:p w14:paraId="0CD22DC6" w14:textId="61154BF7" w:rsidR="008B4368" w:rsidRDefault="00B25AA8" w:rsidP="00B25AA8">
      <w:pPr>
        <w:pStyle w:val="FirstParagraph"/>
        <w:spacing w:line="360" w:lineRule="auto"/>
      </w:pPr>
      <w:r>
        <w:t xml:space="preserve">In the current study, we investigated the effects of </w:t>
      </w:r>
      <w:r w:rsidR="00BD336B">
        <w:t xml:space="preserve">a commercial </w:t>
      </w:r>
      <w:proofErr w:type="spellStart"/>
      <w:r>
        <w:rPr>
          <w:i/>
        </w:rPr>
        <w:t>Ascophyllum</w:t>
      </w:r>
      <w:proofErr w:type="spellEnd"/>
      <w:r>
        <w:rPr>
          <w:i/>
        </w:rPr>
        <w:t xml:space="preserve"> nodosum</w:t>
      </w:r>
      <w:r>
        <w:t xml:space="preserve"> extracts (ANE) </w:t>
      </w:r>
      <w:r w:rsidR="00BD336B">
        <w:t xml:space="preserve">applied in combination with an organic manure or alone </w:t>
      </w:r>
      <w:r>
        <w:t>on root, shoot and fruit biomass in addition to identifying bacterial and fungal communities in tomato and pepper. Overall parameters related to plant growth (root, shoot and fruit weights) significantly increased in both plant species in response to ANE application. These results corroborate previous studies documenting the impact of ANE on productivity in strawberries (Alam et al., 2013) and carrots (Alam et al., 2014).</w:t>
      </w:r>
      <w:r w:rsidR="001000B8">
        <w:t xml:space="preserve"> </w:t>
      </w:r>
      <w:r>
        <w:br/>
        <w:t> </w:t>
      </w:r>
      <w:r>
        <w:br/>
        <w:t xml:space="preserve">In the tomato experimental set up, the effect of fertilization was especially high, likely due to the fact that plants were </w:t>
      </w:r>
      <w:r w:rsidR="003F1407">
        <w:t xml:space="preserve">both </w:t>
      </w:r>
      <w:r>
        <w:t xml:space="preserve">fertilized with hen manure </w:t>
      </w:r>
      <w:r w:rsidR="003F1407">
        <w:t>and treated with</w:t>
      </w:r>
      <w:r>
        <w:t xml:space="preserve"> ANE (see Figure 1). This was not the case for the pepper plants and the increase in productivity was solely due to the ANE</w:t>
      </w:r>
      <w:r w:rsidR="003F1407">
        <w:t xml:space="preserve"> treatment</w:t>
      </w:r>
      <w:r>
        <w:t>. The commercial extract used in this investigation contained about 0.1% nitrogen, 0.2% phosphorus, 5% potassium, along with several micronutrients (Table S3) and it is sold as a complement to fertilizers</w:t>
      </w:r>
      <w:r w:rsidR="007C4D33">
        <w:t xml:space="preserve">. </w:t>
      </w:r>
      <w:r>
        <w:t>In the current experimental setup, ANE was diluted to 3.5 ml/L prior to application (250 ml per tray every two weeks). In fact, in the</w:t>
      </w:r>
      <w:r w:rsidR="007C4D33">
        <w:t xml:space="preserve"> tomato plants the amounts of N, </w:t>
      </w:r>
      <w:r>
        <w:t>P</w:t>
      </w:r>
      <w:r w:rsidR="007C4D33">
        <w:t xml:space="preserve"> and K</w:t>
      </w:r>
      <w:r>
        <w:t xml:space="preserve"> supplied via the application of ANE were 200-1000 times less than from the hen manure itself. As such, nutrients </w:t>
      </w:r>
      <w:r w:rsidR="007C4D33">
        <w:t xml:space="preserve">from ANE </w:t>
      </w:r>
      <w:r>
        <w:t>were given at very low concentrations relative to the crop requirements and are not expected to significantly impact growth relative to a regular</w:t>
      </w:r>
      <w:r w:rsidR="007C4D33">
        <w:t xml:space="preserve"> agricultural fertility program</w:t>
      </w:r>
      <w:r>
        <w:t xml:space="preserve">. Instead, organic molecules such as betaines, polyamines, cytokinins, auxins, oligosaccharides, amino acids and vitamins present in ANE have been found to have overall beneficial productivity effects on plant growth (Khan et al., 2009; Craigie, </w:t>
      </w:r>
      <w:r>
        <w:lastRenderedPageBreak/>
        <w:t>2010, 2011; Battacharyya et al., 2015).</w:t>
      </w:r>
      <w:r w:rsidR="001000B8">
        <w:t xml:space="preserve">   </w:t>
      </w:r>
      <w:r w:rsidR="001000B8">
        <w:br/>
      </w:r>
      <w:r>
        <w:br/>
        <w:t>One of primary goal of the study was to document how bacterial and fungal communities responded to the addition of ANE</w:t>
      </w:r>
      <w:ins w:id="35" w:author="Bachar Blal" w:date="2019-01-22T16:14:00Z">
        <w:r w:rsidR="00003B81">
          <w:t xml:space="preserve"> (</w:t>
        </w:r>
        <w:commentRangeStart w:id="36"/>
        <w:r w:rsidR="00003B81">
          <w:t xml:space="preserve">unfortunately, the protocol should </w:t>
        </w:r>
        <w:proofErr w:type="gramStart"/>
        <w:r w:rsidR="00003B81">
          <w:t>have  been</w:t>
        </w:r>
        <w:proofErr w:type="gramEnd"/>
        <w:r w:rsidR="00003B81">
          <w:t xml:space="preserve"> the same for both crop</w:t>
        </w:r>
      </w:ins>
      <w:ins w:id="37" w:author="Bachar Blal" w:date="2019-01-22T16:15:00Z">
        <w:r w:rsidR="00003B81">
          <w:t xml:space="preserve"> or it should have use only tomato</w:t>
        </w:r>
      </w:ins>
      <w:commentRangeEnd w:id="36"/>
      <w:r w:rsidR="001000B8">
        <w:rPr>
          <w:rStyle w:val="CommentReference"/>
        </w:rPr>
        <w:commentReference w:id="36"/>
      </w:r>
      <w:ins w:id="38" w:author="Bachar Blal" w:date="2019-01-22T16:14:00Z">
        <w:r w:rsidR="00003B81">
          <w:t>)</w:t>
        </w:r>
      </w:ins>
      <w:r>
        <w:t xml:space="preserve">. We used a metabarcoding high throughput sequencing approach targeting DNA regions specific to fungi (ITS) and bacteria (16S). Then, we identified bacterial and fungal taxa present in the samples using a relatively novel bioinformatics approach developed by Callahan et al. (2016). The approach, based on the widely used programming language </w:t>
      </w:r>
      <w:r>
        <w:rPr>
          <w:rStyle w:val="VerbatimChar"/>
        </w:rPr>
        <w:t>R</w:t>
      </w:r>
      <w:r>
        <w:t xml:space="preserve"> (R Core Team, 2018), identifies unique, non-clustered sequences (ASV) that are then comparable among studies. In addition, the current analytical pipeline uses a bayesian classifier for taxonomy rather than the widely used BLAST approach, thus providing more conservative, but more accurate taxonomic identifications (Wang et al., 2007).</w:t>
      </w:r>
      <w:r>
        <w:br/>
        <w:t> </w:t>
      </w:r>
      <w:r>
        <w:br/>
        <w:t>In the current experimental set up for both plants, most ASV identified were rare and unique to one or a few sample. In fact, approximately 90% of all ASV were discarded given that they were found in singletons or present in very few samples and were thus not representative of a particular experimental treatment. These ‘rare’ ASV comprised a small minority of all sequencing reads (approximately 5% of all sequences), a pattern reminiscent of the early species abundance models showing that in most ecological communities, few species are exceptionally abundant whereas most are rare (Fisher, Corbet &amp; Williams, 1943).</w:t>
      </w:r>
      <w:r>
        <w:br/>
        <w:t> </w:t>
      </w:r>
      <w:r>
        <w:br/>
        <w:t xml:space="preserve">The fertilization treatment had a significant effect on both fungal and bacterial </w:t>
      </w:r>
      <m:oMath>
        <m:r>
          <w:rPr>
            <w:rFonts w:ascii="Cambria Math" w:hAnsi="Cambria Math"/>
          </w:rPr>
          <m:t>a</m:t>
        </m:r>
      </m:oMath>
      <w:r>
        <w:t xml:space="preserve">-diversity (total number of ASV) in the root biotope. In the soil biotope, it only had a significant effect for bacteria (Figure 4). Nectriaceae, a family of fungi in the order Hypocreales and often encountered as saprotrophes on decaying organic matter comprised most of the diversity both in the soil and plant roots (between 25-70% of the total number of sequencing reads, Figure 2). With respect to bacterial communities of the soil, theses were much more diverse and comprised many </w:t>
      </w:r>
      <w:r>
        <w:lastRenderedPageBreak/>
        <w:t>different families (Figure 3). Surprisingly, most sequencing reads in the bacterial communities of roots likely originate from the plants themselves (identified as chloroplastic or mitochondrial in origin in Figure 3), despite the fact that the DNA primers pair used should have primarily targeted the bacterial V3-V4 region of the 16S ribosomal gene.</w:t>
      </w:r>
      <w:r>
        <w:br/>
        <w:t> </w:t>
      </w:r>
      <w:r>
        <w:br/>
        <w:t>Fertilization treatment significantly influenced fungal and bacterial community composition (</w:t>
      </w:r>
      <m:oMath>
        <m:r>
          <w:rPr>
            <w:rFonts w:ascii="Cambria Math" w:hAnsi="Cambria Math"/>
          </w:rPr>
          <m:t>b</m:t>
        </m:r>
      </m:oMath>
      <w:r>
        <w:t>-diversity) among root and soil biotopes. This fertilization effect was small (2-7% of variance explained in the models, Table 1) but significant, implying that the adddition of ANE (pepper) or ANE and hen manure (tomato) has a small impact on microbial communities. In fact, most of the variance in soil communities was explained by the planting effect, showing how plants can alter their microbiome.</w:t>
      </w:r>
      <w:ins w:id="39" w:author="Bachar Blal" w:date="2019-01-22T16:17:00Z">
        <w:r w:rsidR="00003B81">
          <w:t>( yes this is clear)</w:t>
        </w:r>
      </w:ins>
      <w:r>
        <w:t xml:space="preserve"> In the root biotope, the microbial communities were strongly influenced by plant identity, which is in line with numerous studies which reported that plants select their microbial communities (Chaparro, Badri &amp; Vivanco, 2014; Reinhold-Hurek et al., 2015).</w:t>
      </w:r>
      <w:r>
        <w:br/>
        <w:t> </w:t>
      </w:r>
      <w:r>
        <w:br/>
      </w:r>
      <w:r w:rsidR="00E66F24">
        <w:t xml:space="preserve">We also aimed to identify candidate taxa positively correlated with increased plant productivity in response to ANE application. In fungi, one cluster of ASV taxonomically assigned </w:t>
      </w:r>
      <w:commentRangeStart w:id="40"/>
      <w:r w:rsidR="00E66F24">
        <w:t xml:space="preserve">to </w:t>
      </w:r>
      <w:proofErr w:type="spellStart"/>
      <w:r w:rsidR="00E66F24">
        <w:rPr>
          <w:i/>
        </w:rPr>
        <w:t>Mortierella</w:t>
      </w:r>
      <w:proofErr w:type="spellEnd"/>
      <w:r w:rsidR="00E66F24">
        <w:t xml:space="preserve"> </w:t>
      </w:r>
      <w:commentRangeEnd w:id="40"/>
      <w:r w:rsidR="00E66F24">
        <w:rPr>
          <w:rStyle w:val="CommentReference"/>
        </w:rPr>
        <w:commentReference w:id="40"/>
      </w:r>
      <w:r w:rsidR="00E66F24">
        <w:t xml:space="preserve">(soil </w:t>
      </w:r>
      <w:proofErr w:type="spellStart"/>
      <w:r w:rsidR="00E66F24">
        <w:t>saprotrophs</w:t>
      </w:r>
      <w:proofErr w:type="spellEnd"/>
      <w:r w:rsidR="00E66F24">
        <w:t xml:space="preserve"> in the phylum </w:t>
      </w:r>
      <w:proofErr w:type="spellStart"/>
      <w:r w:rsidR="00E66F24">
        <w:t>Zygomycota</w:t>
      </w:r>
      <w:proofErr w:type="spellEnd"/>
      <w:r w:rsidR="00E66F24">
        <w:t xml:space="preserve">) was positively correlated to productivity in both tomato and pepper roots. In their study, Chung et al. (2007) showed how higher plant species richness and increase in productivity led to greater microbial biomass and greater number of saprophytic and </w:t>
      </w:r>
      <w:proofErr w:type="spellStart"/>
      <w:r w:rsidR="00E66F24">
        <w:t>arbuscular</w:t>
      </w:r>
      <w:proofErr w:type="spellEnd"/>
      <w:r w:rsidR="00E66F24">
        <w:t xml:space="preserve"> </w:t>
      </w:r>
      <w:proofErr w:type="spellStart"/>
      <w:r w:rsidR="00E66F24">
        <w:t>mycorrhizal</w:t>
      </w:r>
      <w:proofErr w:type="spellEnd"/>
      <w:r w:rsidR="00E66F24">
        <w:t xml:space="preserve"> fungi. Perhaps, this can be explained by the fact that microbial communities experienced greater substrate availability, potentially increasing their activity, and the activity of saprophytic fungi feeding on organic matter.</w:t>
      </w:r>
      <w:r w:rsidR="00E66F24">
        <w:br/>
        <w:t> </w:t>
      </w:r>
      <w:r w:rsidR="00E66F24">
        <w:br/>
        <w:t xml:space="preserve">In addition, we identified several fungal ASV in tomato soil and pepper-root linked to increases in productivity. A number of putative plant pathogenic fungi were also identified such as </w:t>
      </w:r>
      <w:proofErr w:type="spellStart"/>
      <w:r w:rsidR="00E66F24">
        <w:rPr>
          <w:i/>
        </w:rPr>
        <w:t>Olpidium</w:t>
      </w:r>
      <w:proofErr w:type="spellEnd"/>
      <w:r w:rsidR="00E66F24">
        <w:rPr>
          <w:i/>
        </w:rPr>
        <w:t xml:space="preserve"> </w:t>
      </w:r>
      <w:proofErr w:type="spellStart"/>
      <w:r w:rsidR="00E66F24">
        <w:rPr>
          <w:i/>
        </w:rPr>
        <w:t>brassicaceae</w:t>
      </w:r>
      <w:proofErr w:type="spellEnd"/>
      <w:r w:rsidR="00E66F24">
        <w:t xml:space="preserve"> (Figure S2). </w:t>
      </w:r>
      <w:commentRangeStart w:id="41"/>
      <w:r>
        <w:t xml:space="preserve">In bacteria roots samples, a </w:t>
      </w:r>
      <w:r>
        <w:lastRenderedPageBreak/>
        <w:t xml:space="preserve">diverse number of ASV </w:t>
      </w:r>
      <w:proofErr w:type="gramStart"/>
      <w:r>
        <w:t>were</w:t>
      </w:r>
      <w:proofErr w:type="gramEnd"/>
      <w:r>
        <w:t xml:space="preserve"> positively impacted by fertilization (Figure S3). The specific role of those taxa on crop productivity will need further investigations.</w:t>
      </w:r>
      <w:commentRangeEnd w:id="41"/>
      <w:r>
        <w:rPr>
          <w:rStyle w:val="CommentReference"/>
        </w:rPr>
        <w:commentReference w:id="41"/>
      </w:r>
      <w:r>
        <w:br/>
        <w:t> </w:t>
      </w:r>
      <w:r>
        <w:br/>
        <w:t xml:space="preserve">It is now well established that seaweed extracts have a positive effect on agricultural plant productivity. Concurrently, DNA barcoding permits a more comprehensive understanding of the diversity and ecology of microbial organisms and how they interact. In fact, plants and microbes should likely be redefined as </w:t>
      </w:r>
      <w:r>
        <w:rPr>
          <w:i/>
        </w:rPr>
        <w:t>holobionts</w:t>
      </w:r>
      <w:r>
        <w:t xml:space="preserve">, an assemblage of different species that form an ecological unit (Margulis &amp; Fester, 1991). In this study, we showed that the addition of ANE increased plant productivity. </w:t>
      </w:r>
      <w:commentRangeStart w:id="42"/>
      <w:r>
        <w:t xml:space="preserve">It also increased, by a small, but significant margin, the fungal and bacterial (only in the rhizosphere) biodiversity and changed the microbial community structure in the roots and in the rhizosphere of the plants. </w:t>
      </w:r>
      <w:commentRangeEnd w:id="42"/>
      <w:r w:rsidR="00735437">
        <w:rPr>
          <w:rStyle w:val="CommentReference"/>
        </w:rPr>
        <w:commentReference w:id="42"/>
      </w:r>
      <w:r>
        <w:t>Finally, we identified bacterial and fungal ta</w:t>
      </w:r>
      <w:r w:rsidR="007C4D33">
        <w:t xml:space="preserve">xa, especially saprotroph, that were </w:t>
      </w:r>
      <w:r>
        <w:t>positivity associated with plant productivity</w:t>
      </w:r>
      <w:r w:rsidR="007C4D33">
        <w:t xml:space="preserve"> in the current study</w:t>
      </w:r>
      <w:r>
        <w:t>. Further studies, for example using inoculum of microbial species linked to increases in productivity and the presence of liquid seaweed extract, may help to identify a causative link between extracts, microbes and productivity.</w:t>
      </w:r>
      <w:r>
        <w:br/>
        <w:t> </w:t>
      </w:r>
    </w:p>
    <w:p w14:paraId="7632B495" w14:textId="77777777" w:rsidR="008B4368" w:rsidRDefault="00B25AA8" w:rsidP="00B25AA8">
      <w:pPr>
        <w:pStyle w:val="Heading1"/>
        <w:spacing w:line="360" w:lineRule="auto"/>
      </w:pPr>
      <w:bookmarkStart w:id="43" w:name="acknowledgments"/>
      <w:bookmarkEnd w:id="43"/>
      <w:r>
        <w:t>ACKNOWLEDGMENTS</w:t>
      </w:r>
    </w:p>
    <w:p w14:paraId="1246A60D" w14:textId="77777777" w:rsidR="008B4368" w:rsidRDefault="00B25AA8" w:rsidP="00B25AA8">
      <w:pPr>
        <w:pStyle w:val="FirstParagraph"/>
        <w:spacing w:line="360" w:lineRule="auto"/>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(FRQNT) to SR, and NSERC to MH. In-kind contributions were provided by Acadian Seaplants Ltd. </w:t>
      </w:r>
    </w:p>
    <w:p w14:paraId="3B5D062F" w14:textId="77777777" w:rsidR="008B4368" w:rsidRDefault="00B25AA8" w:rsidP="00B25AA8">
      <w:pPr>
        <w:pStyle w:val="Heading1"/>
        <w:spacing w:line="360" w:lineRule="auto"/>
      </w:pPr>
      <w:bookmarkStart w:id="44" w:name="references"/>
      <w:bookmarkEnd w:id="44"/>
      <w:r>
        <w:lastRenderedPageBreak/>
        <w:t>REFERENCES</w:t>
      </w:r>
    </w:p>
    <w:p w14:paraId="7AC2FB28" w14:textId="77777777" w:rsidR="008B4368" w:rsidRDefault="00B25AA8" w:rsidP="00B25AA8">
      <w:pPr>
        <w:pStyle w:val="Bibliography"/>
        <w:spacing w:line="360" w:lineRule="auto"/>
      </w:pPr>
      <w:r>
        <w:t xml:space="preserve">Alam MZ., Braun G., Norrie J., Hodges DM. 2013. Effect of ascophyllum extract application on plant growth, fruit yield and soil microbial communities of strawberry. </w:t>
      </w:r>
      <w:r>
        <w:rPr>
          <w:i/>
        </w:rPr>
        <w:t>Canadian Journal of Plant Science</w:t>
      </w:r>
      <w:r>
        <w:t xml:space="preserve"> 93:23–36.</w:t>
      </w:r>
    </w:p>
    <w:p w14:paraId="252A35AE" w14:textId="77777777" w:rsidR="008B4368" w:rsidRDefault="00B25AA8" w:rsidP="00B25AA8">
      <w:pPr>
        <w:pStyle w:val="Bibliography"/>
        <w:spacing w:line="360" w:lineRule="auto"/>
      </w:pPr>
      <w:r>
        <w:t xml:space="preserve">Alam MZ., Braun G., Norrie J., Hodges DM. 2014. Ascophyllum extract application can promote plant growth and root yield in carrot associated with increased root-zone soil microbial activity. </w:t>
      </w:r>
      <w:r>
        <w:rPr>
          <w:i/>
        </w:rPr>
        <w:t>Canadian Journal of Plant Science</w:t>
      </w:r>
      <w:r>
        <w:t xml:space="preserve"> 94:337–348. DOI: </w:t>
      </w:r>
      <w:hyperlink r:id="rId11">
        <w:r>
          <w:rPr>
            <w:rStyle w:val="Hyperlink"/>
          </w:rPr>
          <w:t>10.4141/cjps2013-135</w:t>
        </w:r>
      </w:hyperlink>
      <w:r>
        <w:t>.</w:t>
      </w:r>
    </w:p>
    <w:p w14:paraId="5F5A0955" w14:textId="77777777" w:rsidR="008B4368" w:rsidRDefault="00B25AA8" w:rsidP="00B25AA8">
      <w:pPr>
        <w:pStyle w:val="Bibliography"/>
        <w:spacing w:line="360" w:lineRule="auto"/>
      </w:pPr>
      <w:r>
        <w:t xml:space="preserve">Allen V., Pond K., Saker K., Fontenot J., Bagley C., Ivy R., Evans R., Schmidt R., Fike J., Zhang X., others. 2001. Tasco: Influence of a brown seaweed on antioxidants in forages and livestock—A review 1. </w:t>
      </w:r>
      <w:r>
        <w:rPr>
          <w:i/>
        </w:rPr>
        <w:t>Journal of Animal Science</w:t>
      </w:r>
      <w:r>
        <w:t xml:space="preserve"> 79:E21–E31.</w:t>
      </w:r>
    </w:p>
    <w:p w14:paraId="1C24F9C4" w14:textId="77777777" w:rsidR="008B4368" w:rsidRDefault="00B25AA8" w:rsidP="00B25AA8">
      <w:pPr>
        <w:pStyle w:val="Bibliography"/>
        <w:spacing w:line="360" w:lineRule="auto"/>
      </w:pPr>
      <w:r>
        <w:t xml:space="preserve">Altschul SF., Madden TL., Schäffer AA., Zhang J., Zhang Z., Miller W., Lipman DJ. 1997. Gapped blast and psi-blast: A new generation of protein database search programs. </w:t>
      </w:r>
      <w:r>
        <w:rPr>
          <w:i/>
        </w:rPr>
        <w:t>Nucleic acids research</w:t>
      </w:r>
      <w:r>
        <w:t xml:space="preserve"> 25:3389–3402.</w:t>
      </w:r>
    </w:p>
    <w:p w14:paraId="518E9FA8" w14:textId="77777777" w:rsidR="008B4368" w:rsidRDefault="00B25AA8" w:rsidP="00B25AA8">
      <w:pPr>
        <w:pStyle w:val="Bibliography"/>
        <w:spacing w:line="360" w:lineRule="auto"/>
      </w:pPr>
      <w:r>
        <w:t xml:space="preserve">Anderson MJ. 2001. A new method for non-parametric multivariate analysis of variance. </w:t>
      </w:r>
      <w:r>
        <w:rPr>
          <w:i/>
        </w:rPr>
        <w:t>Austral ecology</w:t>
      </w:r>
      <w:r>
        <w:t xml:space="preserve"> 26:32–46.</w:t>
      </w:r>
    </w:p>
    <w:p w14:paraId="678FC67F" w14:textId="77777777" w:rsidR="008B4368" w:rsidRDefault="00B25AA8" w:rsidP="00B25AA8">
      <w:pPr>
        <w:pStyle w:val="Bibliography"/>
        <w:spacing w:line="360" w:lineRule="auto"/>
      </w:pPr>
      <w:r>
        <w:t xml:space="preserve">Anderson MJ., Legendre P. 1999. An empirical comparison of permutation methods for tests of partial regression coefficients in a linear model. </w:t>
      </w:r>
      <w:r>
        <w:rPr>
          <w:i/>
        </w:rPr>
        <w:t>Journal of statistical computation and simulation</w:t>
      </w:r>
      <w:r>
        <w:t xml:space="preserve"> 62:271–303.</w:t>
      </w:r>
    </w:p>
    <w:p w14:paraId="11BEE782" w14:textId="77777777" w:rsidR="008B4368" w:rsidRDefault="00B25AA8" w:rsidP="00B25AA8">
      <w:pPr>
        <w:pStyle w:val="Bibliography"/>
        <w:spacing w:line="360" w:lineRule="auto"/>
      </w:pPr>
      <w:r>
        <w:t xml:space="preserve">Ayad J. 1998. The effect of seaweed extract (ascophyllum nodosum) on antioxidant activities and drought tolerance of tall fescue (festuca arundinacea schreb). </w:t>
      </w:r>
      <w:r>
        <w:rPr>
          <w:i/>
        </w:rPr>
        <w:t>Ph D Thesis, Texas Tech University</w:t>
      </w:r>
      <w:r>
        <w:t>.</w:t>
      </w:r>
    </w:p>
    <w:p w14:paraId="63C412E2" w14:textId="77777777" w:rsidR="008B4368" w:rsidRDefault="00B25AA8" w:rsidP="00B25AA8">
      <w:pPr>
        <w:pStyle w:val="Bibliography"/>
        <w:spacing w:line="360" w:lineRule="auto"/>
      </w:pPr>
      <w:r>
        <w:t xml:space="preserve">Ayad J., Mahan J., Allen V., Brown C. 1997. Effect of seaweed extract and the endophyte in tall fescue on superoxide dismutase, glutathione reductase and ascorbate peroxidase under varying levels of moisture stress. In: </w:t>
      </w:r>
      <w:r>
        <w:rPr>
          <w:i/>
        </w:rPr>
        <w:t>American forage and grassland council conference proceedings</w:t>
      </w:r>
      <w:r>
        <w:t>.</w:t>
      </w:r>
    </w:p>
    <w:p w14:paraId="74154BD4" w14:textId="77777777" w:rsidR="008B4368" w:rsidRDefault="00B25AA8" w:rsidP="00B25AA8">
      <w:pPr>
        <w:pStyle w:val="Bibliography"/>
        <w:spacing w:line="360" w:lineRule="auto"/>
      </w:pPr>
      <w:r>
        <w:lastRenderedPageBreak/>
        <w:t xml:space="preserve">Battacharyya D., Babgohari MZ., Rathor P., Prithiviraj B. 2015. Seaweed extracts as biostimulants in horticulture. </w:t>
      </w:r>
      <w:r>
        <w:rPr>
          <w:i/>
        </w:rPr>
        <w:t>Scientia Horticulturae</w:t>
      </w:r>
      <w:r>
        <w:t xml:space="preserve"> 196:39–48. DOI: </w:t>
      </w:r>
      <w:hyperlink r:id="rId12">
        <w:r>
          <w:rPr>
            <w:rStyle w:val="Hyperlink"/>
          </w:rPr>
          <w:t>10.1016/j.scienta.2015.09.012</w:t>
        </w:r>
      </w:hyperlink>
      <w:r>
        <w:t>.</w:t>
      </w:r>
    </w:p>
    <w:p w14:paraId="700AFB26" w14:textId="77777777" w:rsidR="008B4368" w:rsidRDefault="00B25AA8" w:rsidP="00B25AA8">
      <w:pPr>
        <w:pStyle w:val="Bibliography"/>
        <w:spacing w:line="360" w:lineRule="auto"/>
      </w:pPr>
      <w:r>
        <w:t xml:space="preserve">Callahan B. 2018. Silva for dada2: Silva taxonomic training data formatted for dada2 (silva version 132). </w:t>
      </w:r>
      <w:r>
        <w:rPr>
          <w:i/>
        </w:rPr>
        <w:t>Zenodo</w:t>
      </w:r>
      <w:r>
        <w:t xml:space="preserve">. DOI: </w:t>
      </w:r>
      <w:hyperlink r:id="rId13">
        <w:r>
          <w:rPr>
            <w:rStyle w:val="Hyperlink"/>
          </w:rPr>
          <w:t>10.5281/zenodo.1172783</w:t>
        </w:r>
      </w:hyperlink>
      <w:r>
        <w:t>.</w:t>
      </w:r>
    </w:p>
    <w:p w14:paraId="7051D9D0" w14:textId="77777777" w:rsidR="008B4368" w:rsidRDefault="00B25AA8" w:rsidP="00B25AA8">
      <w:pPr>
        <w:pStyle w:val="Bibliography"/>
        <w:spacing w:line="360" w:lineRule="auto"/>
      </w:pPr>
      <w:r>
        <w:t xml:space="preserve">Callahan BJ., McMurdie PJ., Rosen MJ., Han AW., Johnson AJA., Holmes SP. 2016. DADA2: High-resolution sample inference from illumina amplicon data. </w:t>
      </w:r>
      <w:r>
        <w:rPr>
          <w:i/>
        </w:rPr>
        <w:t>Nature methods</w:t>
      </w:r>
      <w:r>
        <w:t xml:space="preserve"> 13:581.</w:t>
      </w:r>
    </w:p>
    <w:p w14:paraId="0F1DE7E4" w14:textId="77777777" w:rsidR="008B4368" w:rsidRDefault="00B25AA8" w:rsidP="00B25AA8">
      <w:pPr>
        <w:pStyle w:val="Bibliography"/>
        <w:spacing w:line="360" w:lineRule="auto"/>
      </w:pPr>
      <w:r>
        <w:t xml:space="preserve">Caporaso JG., Kuczynski J., Stombaugh J., Bittinger K., Bushman FD., Costello EK., Fierer N., Pena AG., Goodrich JK., Gordon JI., others. 2010. QIIME allows analysis of high-throughput community sequencing data. </w:t>
      </w:r>
      <w:r>
        <w:rPr>
          <w:i/>
        </w:rPr>
        <w:t>Nature methods</w:t>
      </w:r>
      <w:r>
        <w:t xml:space="preserve"> 7:335.</w:t>
      </w:r>
    </w:p>
    <w:p w14:paraId="0955DBE4" w14:textId="77777777" w:rsidR="008B4368" w:rsidRDefault="00B25AA8" w:rsidP="00B25AA8">
      <w:pPr>
        <w:pStyle w:val="Bibliography"/>
        <w:spacing w:line="360" w:lineRule="auto"/>
      </w:pPr>
      <w:r>
        <w:t xml:space="preserve">Chaparro JM., Badri DV., Vivanco JM. 2014. Rhizosphere microbiome assemblage is affected by plant development. </w:t>
      </w:r>
      <w:r>
        <w:rPr>
          <w:i/>
        </w:rPr>
        <w:t>The ISME journal</w:t>
      </w:r>
      <w:r>
        <w:t xml:space="preserve"> 8:790.</w:t>
      </w:r>
    </w:p>
    <w:p w14:paraId="3DE166EF" w14:textId="77777777" w:rsidR="008B4368" w:rsidRDefault="00B25AA8" w:rsidP="00B25AA8">
      <w:pPr>
        <w:pStyle w:val="Bibliography"/>
        <w:spacing w:line="360" w:lineRule="auto"/>
      </w:pPr>
      <w:r>
        <w:t xml:space="preserve">Chung H., Zak DR., Reich PB., Ellsworth DS. 2007. Plant species richness, elevated co2, and atmospheric nitrogen deposition alter soil microbial community composition and function. </w:t>
      </w:r>
      <w:r>
        <w:rPr>
          <w:i/>
        </w:rPr>
        <w:t>Global Change Biology</w:t>
      </w:r>
      <w:r>
        <w:t xml:space="preserve"> 13:980–989.</w:t>
      </w:r>
    </w:p>
    <w:p w14:paraId="0B36C601" w14:textId="77777777" w:rsidR="008B4368" w:rsidRDefault="00B25AA8" w:rsidP="00B25AA8">
      <w:pPr>
        <w:pStyle w:val="Bibliography"/>
        <w:spacing w:line="360" w:lineRule="auto"/>
      </w:pPr>
      <w:r>
        <w:t xml:space="preserve">Community U. 2018.UNITE general fasta release. version 01.12.2017. </w:t>
      </w:r>
      <w:r>
        <w:rPr>
          <w:i/>
        </w:rPr>
        <w:t>Available at</w:t>
      </w:r>
      <w:r>
        <w:t xml:space="preserve"> </w:t>
      </w:r>
      <w:hyperlink r:id="rId14">
        <w:r>
          <w:rPr>
            <w:rStyle w:val="Hyperlink"/>
            <w:i/>
          </w:rPr>
          <w:t>https://files.plutof.ut.ee/doi/C8/E4/C8E4A8E6A7C4C00EACE3499C51E550744A259A98F8FE25993B1C7B9E7D2170B2.zip</w:t>
        </w:r>
      </w:hyperlink>
    </w:p>
    <w:p w14:paraId="4F56CC69" w14:textId="77777777" w:rsidR="008B4368" w:rsidRDefault="00B25AA8" w:rsidP="00B25AA8">
      <w:pPr>
        <w:pStyle w:val="Bibliography"/>
        <w:spacing w:line="360" w:lineRule="auto"/>
      </w:pPr>
      <w:r>
        <w:t xml:space="preserve">Craigie JS. 2010. Seaweed extract stimuli in plant science and agriculture. </w:t>
      </w:r>
      <w:r>
        <w:rPr>
          <w:i/>
        </w:rPr>
        <w:t>Journal of Applied Phycology</w:t>
      </w:r>
      <w:r>
        <w:t xml:space="preserve"> 23:371–393. DOI: </w:t>
      </w:r>
      <w:hyperlink r:id="rId15">
        <w:r>
          <w:rPr>
            <w:rStyle w:val="Hyperlink"/>
          </w:rPr>
          <w:t>10.1007/s10811-010-9560-4</w:t>
        </w:r>
      </w:hyperlink>
      <w:r>
        <w:t>.</w:t>
      </w:r>
    </w:p>
    <w:p w14:paraId="4FECACE3" w14:textId="77777777" w:rsidR="008B4368" w:rsidRDefault="00B25AA8" w:rsidP="00B25AA8">
      <w:pPr>
        <w:pStyle w:val="Bibliography"/>
        <w:spacing w:line="360" w:lineRule="auto"/>
      </w:pPr>
      <w:r>
        <w:t xml:space="preserve">Craigie JS. 2011. Seaweed extract stimuli in plant science and agriculture. </w:t>
      </w:r>
      <w:r>
        <w:rPr>
          <w:i/>
        </w:rPr>
        <w:t>Journal of Applied Phycology</w:t>
      </w:r>
      <w:r>
        <w:t xml:space="preserve"> 23:371–393.</w:t>
      </w:r>
    </w:p>
    <w:p w14:paraId="45B16B03" w14:textId="77777777" w:rsidR="008B4368" w:rsidRDefault="00B25AA8" w:rsidP="00B25AA8">
      <w:pPr>
        <w:pStyle w:val="Bibliography"/>
        <w:spacing w:line="360" w:lineRule="auto"/>
      </w:pPr>
      <w:r>
        <w:t>Dhargalkar V., Pereira N. 2005. Seaweed: Promising plant of the millennium.</w:t>
      </w:r>
    </w:p>
    <w:p w14:paraId="4263372B" w14:textId="77777777" w:rsidR="008B4368" w:rsidRDefault="00B25AA8" w:rsidP="00B25AA8">
      <w:pPr>
        <w:pStyle w:val="Bibliography"/>
        <w:spacing w:line="360" w:lineRule="auto"/>
      </w:pPr>
      <w:r>
        <w:lastRenderedPageBreak/>
        <w:t xml:space="preserve">Fisher RA., Corbet AS., Williams CB. 1943. The relation between the number of species and the number of individuals in a random sample of an animal population. </w:t>
      </w:r>
      <w:r>
        <w:rPr>
          <w:i/>
        </w:rPr>
        <w:t>The Journal of Animal Ecology</w:t>
      </w:r>
      <w:r>
        <w:t>:42–58.</w:t>
      </w:r>
    </w:p>
    <w:p w14:paraId="734847BB" w14:textId="77777777" w:rsidR="008B4368" w:rsidRDefault="00B25AA8" w:rsidP="00B25AA8">
      <w:pPr>
        <w:pStyle w:val="Bibliography"/>
        <w:spacing w:line="360" w:lineRule="auto"/>
      </w:pPr>
      <w:r>
        <w:t xml:space="preserve">Jardin P du. 2015. Plant biostimulants: Definition, concept, main categories and regulation. </w:t>
      </w:r>
      <w:r>
        <w:rPr>
          <w:i/>
        </w:rPr>
        <w:t>Scientia Horticulturae</w:t>
      </w:r>
      <w:r>
        <w:t xml:space="preserve"> 196:3–14. DOI: </w:t>
      </w:r>
      <w:hyperlink r:id="rId16">
        <w:r>
          <w:rPr>
            <w:rStyle w:val="Hyperlink"/>
          </w:rPr>
          <w:t>10.1016/j.scienta.2015.09.021</w:t>
        </w:r>
      </w:hyperlink>
      <w:r>
        <w:t>.</w:t>
      </w:r>
    </w:p>
    <w:p w14:paraId="36F4CC57" w14:textId="77777777" w:rsidR="008B4368" w:rsidRDefault="00B25AA8" w:rsidP="00B25AA8">
      <w:pPr>
        <w:pStyle w:val="Bibliography"/>
        <w:spacing w:line="360" w:lineRule="auto"/>
      </w:pPr>
      <w:r>
        <w:t xml:space="preserve">Jayaraj J., Ali N. 2015. Use of seaweed extracts for disease management of vegetable crops. In: Ganesan S, Vadivel K, Jayaraman J eds. </w:t>
      </w:r>
      <w:r>
        <w:rPr>
          <w:i/>
        </w:rPr>
        <w:t>Sustainable crop disease management using natural products</w:t>
      </w:r>
      <w:r>
        <w:t>. CAB International, 160–183.</w:t>
      </w:r>
    </w:p>
    <w:p w14:paraId="685005BD" w14:textId="77777777" w:rsidR="008B4368" w:rsidRDefault="00B25AA8" w:rsidP="00B25AA8">
      <w:pPr>
        <w:pStyle w:val="Bibliography"/>
        <w:spacing w:line="360" w:lineRule="auto"/>
      </w:pPr>
      <w:r>
        <w:t xml:space="preserve">Jayaraj J., Wan A., Rahman M., Punja Z. 2008. Seaweed extract reduces foliar fungal diseases on carrot. </w:t>
      </w:r>
      <w:r>
        <w:rPr>
          <w:i/>
        </w:rPr>
        <w:t>Crop Protection</w:t>
      </w:r>
      <w:r>
        <w:t xml:space="preserve"> 27:1360–1366. DOI: </w:t>
      </w:r>
      <w:hyperlink r:id="rId17">
        <w:r>
          <w:rPr>
            <w:rStyle w:val="Hyperlink"/>
          </w:rPr>
          <w:t>10.1016/j.cropro.2008.05.005</w:t>
        </w:r>
      </w:hyperlink>
      <w:r>
        <w:t>.</w:t>
      </w:r>
    </w:p>
    <w:p w14:paraId="60F8FF39" w14:textId="77777777" w:rsidR="008B4368" w:rsidRDefault="00B25AA8" w:rsidP="00B25AA8">
      <w:pPr>
        <w:pStyle w:val="Bibliography"/>
        <w:spacing w:line="360" w:lineRule="auto"/>
      </w:pPr>
      <w:r>
        <w:t xml:space="preserve">Jayaraman J., Norrie J., Punja ZK. 2010. Commercial extract from the brown seaweed ascophyllum nodosum reduces fungal diseases in greenhouse cucumber. </w:t>
      </w:r>
      <w:r>
        <w:rPr>
          <w:i/>
        </w:rPr>
        <w:t>Journal of Applied Phycology</w:t>
      </w:r>
      <w:r>
        <w:t xml:space="preserve"> 23:353–361. DOI: </w:t>
      </w:r>
      <w:hyperlink r:id="rId18">
        <w:r>
          <w:rPr>
            <w:rStyle w:val="Hyperlink"/>
          </w:rPr>
          <w:t>10.1007/s10811-010-9547-1</w:t>
        </w:r>
      </w:hyperlink>
      <w:r>
        <w:t>.</w:t>
      </w:r>
    </w:p>
    <w:p w14:paraId="4B640632" w14:textId="77777777" w:rsidR="008B4368" w:rsidRDefault="00B25AA8" w:rsidP="00B25AA8">
      <w:pPr>
        <w:pStyle w:val="Bibliography"/>
        <w:spacing w:line="360" w:lineRule="auto"/>
      </w:pPr>
      <w:r>
        <w:t xml:space="preserve">Jithesh MN., Wally OS., Manfield I., Critchley AT., Hiltz D., Prithiviraj B. 2012. Analysis of seaweed extract-induced transcriptome leads to identification of a negative regulator of salt tolerance in arabidopsis. </w:t>
      </w:r>
      <w:r>
        <w:rPr>
          <w:i/>
        </w:rPr>
        <w:t>HortScience</w:t>
      </w:r>
      <w:r>
        <w:t xml:space="preserve"> 47:704–709.</w:t>
      </w:r>
    </w:p>
    <w:p w14:paraId="574E99DC" w14:textId="77777777" w:rsidR="008B4368" w:rsidRDefault="00B25AA8" w:rsidP="00B25AA8">
      <w:pPr>
        <w:pStyle w:val="Bibliography"/>
        <w:spacing w:line="360" w:lineRule="auto"/>
      </w:pPr>
      <w:r>
        <w:t xml:space="preserve">Jukes T., Cantor C. 1969. </w:t>
      </w:r>
      <w:r>
        <w:rPr>
          <w:i/>
        </w:rPr>
        <w:t>Evolution of protein molecules, pp. 21–132 in mammalian protein metabolism, edited by munro hn</w:t>
      </w:r>
      <w:r>
        <w:t>. Academic Press, New York.</w:t>
      </w:r>
    </w:p>
    <w:p w14:paraId="7D7163C3" w14:textId="77777777" w:rsidR="008B4368" w:rsidRDefault="00B25AA8" w:rsidP="00B25AA8">
      <w:pPr>
        <w:pStyle w:val="Bibliography"/>
        <w:spacing w:line="360" w:lineRule="auto"/>
      </w:pPr>
      <w:r>
        <w:t xml:space="preserve">Khan W., Rayirath UP., Subramanian S., Jithesh MN., Rayorath P., Hodges DM., Critchley AT., Craigie JS., Norrie J., Prithiviraj B. 2009. Seaweed extracts as biostimulants of plant growth and development. </w:t>
      </w:r>
      <w:r>
        <w:rPr>
          <w:i/>
        </w:rPr>
        <w:t>Journal of Plant Growth Regulation</w:t>
      </w:r>
      <w:r>
        <w:t xml:space="preserve"> 28:386–399.</w:t>
      </w:r>
    </w:p>
    <w:p w14:paraId="020D1DB0" w14:textId="77777777" w:rsidR="008B4368" w:rsidRDefault="00B25AA8" w:rsidP="00B25AA8">
      <w:pPr>
        <w:pStyle w:val="Bibliography"/>
        <w:spacing w:line="360" w:lineRule="auto"/>
      </w:pPr>
      <w:r>
        <w:t xml:space="preserve">Klindworth A., Pruesse E., Schweer T., Peplies J., Quast C., Horn M., Glöckner FO. 2013. Evaluation of general 16S ribosomal rna gene pcr primers for classical and next-generation sequencing-based diversity studies. </w:t>
      </w:r>
      <w:r>
        <w:rPr>
          <w:i/>
        </w:rPr>
        <w:t>Nucleic acids research</w:t>
      </w:r>
      <w:r>
        <w:t xml:space="preserve"> 41:e1–e1.</w:t>
      </w:r>
    </w:p>
    <w:p w14:paraId="4C38A781" w14:textId="77777777" w:rsidR="008B4368" w:rsidRDefault="00B25AA8" w:rsidP="00B25AA8">
      <w:pPr>
        <w:pStyle w:val="Bibliography"/>
        <w:spacing w:line="360" w:lineRule="auto"/>
      </w:pPr>
      <w:r>
        <w:lastRenderedPageBreak/>
        <w:t xml:space="preserve">Lizzi Y., Coulomb C., Polian C., Coulomb P., Coulomb P. 1998. Seaweed and mildew: What does the future hold? </w:t>
      </w:r>
      <w:r>
        <w:rPr>
          <w:i/>
        </w:rPr>
        <w:t>Phytoma La Defense des Vegetaux (France)</w:t>
      </w:r>
      <w:r>
        <w:t>.</w:t>
      </w:r>
    </w:p>
    <w:p w14:paraId="347ECD0B" w14:textId="77777777" w:rsidR="008B4368" w:rsidRDefault="00B25AA8" w:rsidP="00B25AA8">
      <w:pPr>
        <w:pStyle w:val="Bibliography"/>
        <w:spacing w:line="360" w:lineRule="auto"/>
      </w:pPr>
      <w:r>
        <w:t xml:space="preserve">Margulis L., Fester R. 1991. </w:t>
      </w:r>
      <w:r>
        <w:rPr>
          <w:i/>
        </w:rPr>
        <w:t>Symbiosis as a source of evolutionary innovation: Speciation and morphogenesis</w:t>
      </w:r>
      <w:r>
        <w:t>. Mit Press.</w:t>
      </w:r>
    </w:p>
    <w:p w14:paraId="7F8CECEB" w14:textId="77777777" w:rsidR="008B4368" w:rsidRDefault="00B25AA8" w:rsidP="00B25AA8">
      <w:pPr>
        <w:pStyle w:val="Bibliography"/>
        <w:spacing w:line="360" w:lineRule="auto"/>
      </w:pPr>
      <w:r>
        <w:t xml:space="preserve">Milton R. 1952. Improvements in or relating to horticultural and agricultural fertilizers. </w:t>
      </w:r>
      <w:r>
        <w:rPr>
          <w:i/>
        </w:rPr>
        <w:t>British Patent</w:t>
      </w:r>
      <w:r>
        <w:t xml:space="preserve"> 664989.</w:t>
      </w:r>
    </w:p>
    <w:p w14:paraId="5C69EFFA" w14:textId="77777777" w:rsidR="008B4368" w:rsidRDefault="00B25AA8" w:rsidP="00B25AA8">
      <w:pPr>
        <w:pStyle w:val="Bibliography"/>
        <w:spacing w:line="360" w:lineRule="auto"/>
      </w:pPr>
      <w:r>
        <w:t xml:space="preserve">Newman M-A., Sundelin T., Nielsen JT., Erbs G. 2013. MAMP (microbe-associated molecular pattern) triggered immunity in plants. </w:t>
      </w:r>
      <w:r>
        <w:rPr>
          <w:i/>
        </w:rPr>
        <w:t>Frontiers in Plant Science</w:t>
      </w:r>
      <w:r>
        <w:t xml:space="preserve"> 4. DOI: </w:t>
      </w:r>
      <w:hyperlink r:id="rId19">
        <w:r>
          <w:rPr>
            <w:rStyle w:val="Hyperlink"/>
          </w:rPr>
          <w:t>10.3389/fpls.2013.00139</w:t>
        </w:r>
      </w:hyperlink>
      <w:r>
        <w:t>.</w:t>
      </w:r>
    </w:p>
    <w:p w14:paraId="6728265B" w14:textId="77777777" w:rsidR="008B4368" w:rsidRDefault="00B25AA8" w:rsidP="00B25AA8">
      <w:pPr>
        <w:pStyle w:val="Bibliography"/>
        <w:spacing w:line="360" w:lineRule="auto"/>
      </w:pPr>
      <w:r>
        <w:t xml:space="preserve">Oksanen J., Blanchet FG., Kindt R., Legendre P., Minchin PR., O’hara R., Simpson GL., Solymos P., Stevens MHH., Wagner H., others. 2013. Vegan: Community ecology package. r package version 1.17.2. </w:t>
      </w:r>
      <w:r>
        <w:rPr>
          <w:i/>
        </w:rPr>
        <w:t>R software</w:t>
      </w:r>
      <w:r>
        <w:t>.</w:t>
      </w:r>
    </w:p>
    <w:p w14:paraId="0A54576A" w14:textId="77777777" w:rsidR="008B4368" w:rsidRDefault="00B25AA8" w:rsidP="00B25AA8">
      <w:pPr>
        <w:pStyle w:val="Bibliography"/>
        <w:spacing w:line="360" w:lineRule="auto"/>
      </w:pPr>
      <w:r>
        <w:t xml:space="preserve">Paradis E., Claude J., Strimmer K. 2004. APE: Analyses of phylogenetics and evolution in r language. </w:t>
      </w:r>
      <w:r>
        <w:rPr>
          <w:i/>
        </w:rPr>
        <w:t>Bioinformatics</w:t>
      </w:r>
      <w:r>
        <w:t xml:space="preserve"> 20:289–290.</w:t>
      </w:r>
    </w:p>
    <w:p w14:paraId="60AA35A1" w14:textId="77777777" w:rsidR="008B4368" w:rsidRDefault="00B25AA8" w:rsidP="00B25AA8">
      <w:pPr>
        <w:pStyle w:val="Bibliography"/>
        <w:spacing w:line="360" w:lineRule="auto"/>
      </w:pPr>
      <w:r>
        <w:t xml:space="preserve">Pinheiro J., Bates D., DebRoy S., Sarkar D., Team RC. 2017. Nlme: Linear and nonlinear mixedeffects models. r package version 3.1-128. </w:t>
      </w:r>
      <w:r>
        <w:rPr>
          <w:i/>
        </w:rPr>
        <w:t>R software</w:t>
      </w:r>
      <w:r>
        <w:t>.</w:t>
      </w:r>
    </w:p>
    <w:p w14:paraId="7CD83D32" w14:textId="77777777" w:rsidR="008B4368" w:rsidRDefault="00B25AA8" w:rsidP="00B25AA8">
      <w:pPr>
        <w:pStyle w:val="Bibliography"/>
        <w:spacing w:line="360" w:lineRule="auto"/>
      </w:pPr>
      <w:r>
        <w:t>R Core Team. 2018. R: A language and environment for statistical computing.</w:t>
      </w:r>
    </w:p>
    <w:p w14:paraId="0EB0B3F5" w14:textId="77777777" w:rsidR="008B4368" w:rsidRDefault="00B25AA8" w:rsidP="00B25AA8">
      <w:pPr>
        <w:pStyle w:val="Bibliography"/>
        <w:spacing w:line="360" w:lineRule="auto"/>
      </w:pPr>
      <w:r>
        <w:t xml:space="preserve">Reinhold-Hurek B., Bünger W., Burbano CS., Sabale M., Hurek T. 2015. Roots shaping their microbiome: Global hotspots for microbial activity. </w:t>
      </w:r>
      <w:r>
        <w:rPr>
          <w:i/>
        </w:rPr>
        <w:t>Annual review of phytopathology</w:t>
      </w:r>
      <w:r>
        <w:t xml:space="preserve"> 53:403–424.</w:t>
      </w:r>
    </w:p>
    <w:p w14:paraId="2BF47D2C" w14:textId="77777777" w:rsidR="008B4368" w:rsidRDefault="00B25AA8" w:rsidP="00B25AA8">
      <w:pPr>
        <w:pStyle w:val="Bibliography"/>
        <w:spacing w:line="360" w:lineRule="auto"/>
      </w:pPr>
      <w:r>
        <w:t xml:space="preserve">Schliep KP. 2010. Phangorn: Phylogenetic analysis in r. </w:t>
      </w:r>
      <w:r>
        <w:rPr>
          <w:i/>
        </w:rPr>
        <w:t>Bioinformatics</w:t>
      </w:r>
      <w:r>
        <w:t xml:space="preserve"> 27:592–593.</w:t>
      </w:r>
    </w:p>
    <w:p w14:paraId="5D72B92E" w14:textId="77777777" w:rsidR="008B4368" w:rsidRDefault="00B25AA8" w:rsidP="00B25AA8">
      <w:pPr>
        <w:pStyle w:val="Bibliography"/>
        <w:spacing w:line="360" w:lineRule="auto"/>
      </w:pPr>
      <w:r>
        <w:t xml:space="preserve">Schloss PD., Westcott SL., Ryabin T., Hall JR., Hartmann M., Hollister EB., Lesniewski RA., Oakley BB., Parks DH., Robinson CJ., others. 2009. Introducing mothur: Open-source, platform-independent, community-supported software for describing and comparing microbial communities. </w:t>
      </w:r>
      <w:r>
        <w:rPr>
          <w:i/>
        </w:rPr>
        <w:t>Applied and environmental microbiology</w:t>
      </w:r>
      <w:r>
        <w:t xml:space="preserve"> 75:7537–7541.</w:t>
      </w:r>
    </w:p>
    <w:p w14:paraId="1536FC65" w14:textId="77777777" w:rsidR="008B4368" w:rsidRDefault="00B25AA8" w:rsidP="00B25AA8">
      <w:pPr>
        <w:pStyle w:val="Bibliography"/>
        <w:spacing w:line="360" w:lineRule="auto"/>
      </w:pPr>
      <w:r>
        <w:lastRenderedPageBreak/>
        <w:t xml:space="preserve">Schmidt R., Zhang X. 1997. Influence of seaweed on growth and stress tolerance of grasses. In: </w:t>
      </w:r>
      <w:r>
        <w:rPr>
          <w:i/>
        </w:rPr>
        <w:t>American forage and grassland council conference proceedings</w:t>
      </w:r>
      <w:r>
        <w:t>. Ft. Worth, TX, 158–162.</w:t>
      </w:r>
    </w:p>
    <w:p w14:paraId="797D6AA2" w14:textId="77777777" w:rsidR="008B4368" w:rsidRDefault="00B25AA8" w:rsidP="00B25AA8">
      <w:pPr>
        <w:pStyle w:val="Bibliography"/>
        <w:spacing w:line="360" w:lineRule="auto"/>
      </w:pPr>
      <w:r>
        <w:t xml:space="preserve">Spann TM., Little HA. 2011. Applications of a commercial extract of the brown seaweed ascophyllum nodosum increases drought tolerance in container-grown ‘hamlin’sweet orange nursery trees. </w:t>
      </w:r>
      <w:r>
        <w:rPr>
          <w:i/>
        </w:rPr>
        <w:t>HortScience</w:t>
      </w:r>
      <w:r>
        <w:t xml:space="preserve"> 46:577–582.</w:t>
      </w:r>
    </w:p>
    <w:p w14:paraId="5B70AEAE" w14:textId="77777777" w:rsidR="008B4368" w:rsidRDefault="00B25AA8" w:rsidP="00B25AA8">
      <w:pPr>
        <w:pStyle w:val="Bibliography"/>
        <w:spacing w:line="360" w:lineRule="auto"/>
      </w:pPr>
      <w:r>
        <w:t xml:space="preserve">Toju H., Tanabe AS., Yamamoto S., Sato H. 2012. High-coverage its primers for the dna-based identification of ascomycetes and basidiomycetes in environmental samples. </w:t>
      </w:r>
      <w:r>
        <w:rPr>
          <w:i/>
        </w:rPr>
        <w:t>PloS one</w:t>
      </w:r>
      <w:r>
        <w:t xml:space="preserve"> 7:e40863.</w:t>
      </w:r>
    </w:p>
    <w:p w14:paraId="0CEA1D5C" w14:textId="77777777" w:rsidR="008B4368" w:rsidRDefault="00B25AA8" w:rsidP="00B25AA8">
      <w:pPr>
        <w:pStyle w:val="Bibliography"/>
        <w:spacing w:line="360" w:lineRule="auto"/>
      </w:pPr>
      <w:r>
        <w:t xml:space="preserve">Wally OS., Critchley AT., Hiltz D., Craigie JS., Han X., Zaharia LI., Abrams SR., Prithiviraj B. 2013. Regulation of phytohormone biosynthesis and accumulation in arabidopsis following treatment with commercial extract from the marine macroalga ascophyllum nodosum. </w:t>
      </w:r>
      <w:r>
        <w:rPr>
          <w:i/>
        </w:rPr>
        <w:t>Journal of plant growth regulation</w:t>
      </w:r>
      <w:r>
        <w:t xml:space="preserve"> 32:324–339.</w:t>
      </w:r>
    </w:p>
    <w:p w14:paraId="0C75053A" w14:textId="77777777" w:rsidR="008B4368" w:rsidRDefault="00B25AA8" w:rsidP="00B25AA8">
      <w:pPr>
        <w:pStyle w:val="Bibliography"/>
        <w:spacing w:line="360" w:lineRule="auto"/>
      </w:pPr>
      <w:r>
        <w:t xml:space="preserve">Wang Q., Garrity GM., Tiedje JM., Cole JR. 2007. Naive bayesian classifier for rapid assignment of rRNA sequences into the new bacterial taxonomy. </w:t>
      </w:r>
      <w:r>
        <w:rPr>
          <w:i/>
        </w:rPr>
        <w:t>Applied and environmental microbiology</w:t>
      </w:r>
      <w:r>
        <w:t xml:space="preserve"> 73:5261–5267.</w:t>
      </w:r>
    </w:p>
    <w:p w14:paraId="00563B65" w14:textId="77777777" w:rsidR="008B4368" w:rsidRDefault="00B25AA8" w:rsidP="00B25AA8">
      <w:pPr>
        <w:pStyle w:val="Bibliography"/>
        <w:spacing w:line="360" w:lineRule="auto"/>
      </w:pPr>
      <w:r>
        <w:t xml:space="preserve">Wickham H. 2016. </w:t>
      </w:r>
      <w:r>
        <w:rPr>
          <w:i/>
        </w:rPr>
        <w:t>Ggplot2: Elegant graphics for data analysis</w:t>
      </w:r>
      <w:r>
        <w:t>. Springer.</w:t>
      </w:r>
    </w:p>
    <w:p w14:paraId="07314373" w14:textId="77777777" w:rsidR="008B4368" w:rsidRDefault="00B25AA8" w:rsidP="00B25AA8">
      <w:pPr>
        <w:pStyle w:val="Bibliography"/>
        <w:spacing w:line="360" w:lineRule="auto"/>
      </w:pPr>
      <w:r>
        <w:t xml:space="preserve">Wickham H., Francois R., Henry L., Müller K. 2015. Dplyr: A grammar of data manipulation. </w:t>
      </w:r>
      <w:r>
        <w:rPr>
          <w:i/>
        </w:rPr>
        <w:t>R package version 0.4</w:t>
      </w:r>
      <w:r>
        <w:t xml:space="preserve"> 3.</w:t>
      </w:r>
    </w:p>
    <w:p w14:paraId="07F53746" w14:textId="4E3A8A1F" w:rsidR="008B4368" w:rsidRDefault="00B25AA8" w:rsidP="00B25AA8">
      <w:pPr>
        <w:pStyle w:val="Bibliography"/>
        <w:spacing w:line="360" w:lineRule="auto"/>
      </w:pPr>
      <w:r>
        <w:t xml:space="preserve">Wright ES. 2016. Using decipher v2.0 to analyze big biological sequence data in r. </w:t>
      </w:r>
      <w:r>
        <w:rPr>
          <w:i/>
        </w:rPr>
        <w:t>R Journal</w:t>
      </w:r>
      <w:r>
        <w:t xml:space="preserve"> 8:352–359.</w:t>
      </w:r>
    </w:p>
    <w:p w14:paraId="36D196D6" w14:textId="6AB8C554" w:rsidR="002C1085" w:rsidRDefault="002C1085" w:rsidP="00B25AA8">
      <w:pPr>
        <w:pStyle w:val="Bibliography"/>
        <w:spacing w:line="360" w:lineRule="auto"/>
      </w:pPr>
    </w:p>
    <w:p w14:paraId="6D81E918" w14:textId="77777777" w:rsidR="002C1085" w:rsidRPr="005E1BD2" w:rsidRDefault="002C1085" w:rsidP="002C1085">
      <w:pPr>
        <w:rPr>
          <w:rFonts w:ascii="Arial" w:hAnsi="Arial" w:cs="Arial"/>
          <w:color w:val="1C1D1E"/>
          <w:sz w:val="22"/>
          <w:szCs w:val="22"/>
        </w:rPr>
      </w:pPr>
      <w:r>
        <w:rPr>
          <w:rFonts w:ascii="Arial" w:hAnsi="Arial" w:cs="Arial"/>
          <w:color w:val="1C1D1E"/>
          <w:sz w:val="22"/>
          <w:szCs w:val="22"/>
        </w:rPr>
        <w:t xml:space="preserve">This article is interesting and gives information about role of </w:t>
      </w:r>
      <w:proofErr w:type="spellStart"/>
      <w:r>
        <w:rPr>
          <w:rFonts w:ascii="Arial" w:hAnsi="Arial" w:cs="Arial"/>
          <w:color w:val="1C1D1E"/>
          <w:sz w:val="22"/>
          <w:szCs w:val="22"/>
        </w:rPr>
        <w:t>Mortierella</w:t>
      </w:r>
      <w:proofErr w:type="spellEnd"/>
      <w:r>
        <w:rPr>
          <w:rFonts w:ascii="Arial" w:hAnsi="Arial" w:cs="Arial"/>
          <w:color w:val="1C1D1E"/>
          <w:sz w:val="22"/>
          <w:szCs w:val="22"/>
        </w:rPr>
        <w:t xml:space="preserve"> in </w:t>
      </w:r>
      <w:proofErr w:type="spellStart"/>
      <w:r>
        <w:rPr>
          <w:rFonts w:ascii="Arial" w:hAnsi="Arial" w:cs="Arial"/>
          <w:color w:val="1C1D1E"/>
          <w:sz w:val="22"/>
          <w:szCs w:val="22"/>
        </w:rPr>
        <w:t>degration</w:t>
      </w:r>
      <w:proofErr w:type="spellEnd"/>
      <w:r>
        <w:rPr>
          <w:rFonts w:ascii="Arial" w:hAnsi="Arial" w:cs="Arial"/>
          <w:color w:val="1C1D1E"/>
          <w:sz w:val="22"/>
          <w:szCs w:val="22"/>
        </w:rPr>
        <w:t xml:space="preserve"> of organic matter.</w:t>
      </w:r>
    </w:p>
    <w:p w14:paraId="2BD83EAC" w14:textId="77777777" w:rsidR="002C1085" w:rsidRDefault="002C1085" w:rsidP="002C1085">
      <w:pPr>
        <w:rPr>
          <w:rFonts w:ascii="Arial" w:hAnsi="Arial" w:cs="Arial"/>
          <w:color w:val="8B8B8B"/>
          <w:sz w:val="21"/>
          <w:szCs w:val="21"/>
        </w:rPr>
      </w:pPr>
      <w:proofErr w:type="spellStart"/>
      <w:r w:rsidRPr="005E1BD2">
        <w:rPr>
          <w:rFonts w:ascii="Arial" w:hAnsi="Arial" w:cs="Arial"/>
          <w:b/>
          <w:bCs/>
          <w:i/>
          <w:iCs/>
          <w:color w:val="1C1D1E"/>
          <w:sz w:val="22"/>
          <w:szCs w:val="22"/>
        </w:rPr>
        <w:t>Mortierella</w:t>
      </w:r>
      <w:proofErr w:type="spellEnd"/>
      <w:r w:rsidRPr="005E1BD2">
        <w:rPr>
          <w:rFonts w:ascii="Arial" w:hAnsi="Arial" w:cs="Arial"/>
          <w:b/>
          <w:bCs/>
          <w:i/>
          <w:iCs/>
          <w:color w:val="1C1D1E"/>
          <w:sz w:val="22"/>
          <w:szCs w:val="22"/>
        </w:rPr>
        <w:t xml:space="preserve"> </w:t>
      </w:r>
      <w:proofErr w:type="spellStart"/>
      <w:r w:rsidRPr="005E1BD2">
        <w:rPr>
          <w:rFonts w:ascii="Arial" w:hAnsi="Arial" w:cs="Arial"/>
          <w:b/>
          <w:bCs/>
          <w:i/>
          <w:iCs/>
          <w:color w:val="1C1D1E"/>
          <w:sz w:val="22"/>
          <w:szCs w:val="22"/>
        </w:rPr>
        <w:t>elongata</w:t>
      </w:r>
      <w:r w:rsidRPr="005E1BD2">
        <w:rPr>
          <w:rFonts w:ascii="Arial" w:hAnsi="Arial" w:cs="Arial"/>
          <w:b/>
          <w:bCs/>
          <w:color w:val="1C1D1E"/>
          <w:sz w:val="22"/>
          <w:szCs w:val="22"/>
        </w:rPr>
        <w:t>'s</w:t>
      </w:r>
      <w:proofErr w:type="spellEnd"/>
      <w:r w:rsidRPr="005E1BD2">
        <w:rPr>
          <w:rFonts w:ascii="Arial" w:hAnsi="Arial" w:cs="Arial"/>
          <w:b/>
          <w:bCs/>
          <w:color w:val="1C1D1E"/>
          <w:sz w:val="22"/>
          <w:szCs w:val="22"/>
        </w:rPr>
        <w:t xml:space="preserve"> roles in organic agriculture and crop growth promotion in a mineral soi</w:t>
      </w:r>
      <w:r w:rsidRPr="00C77AD8">
        <w:rPr>
          <w:rFonts w:ascii="Arial" w:hAnsi="Arial" w:cs="Arial"/>
          <w:b/>
          <w:bCs/>
          <w:color w:val="1C1D1E"/>
          <w:sz w:val="36"/>
          <w:szCs w:val="36"/>
        </w:rPr>
        <w:t>l</w:t>
      </w:r>
      <w:r>
        <w:rPr>
          <w:rFonts w:ascii="Arial" w:hAnsi="Arial" w:cs="Arial"/>
          <w:b/>
          <w:bCs/>
          <w:color w:val="1C1D1E"/>
          <w:sz w:val="36"/>
          <w:szCs w:val="36"/>
        </w:rPr>
        <w:t xml:space="preserve"> </w:t>
      </w:r>
      <w:hyperlink r:id="rId20" w:history="1">
        <w:r>
          <w:rPr>
            <w:rStyle w:val="Hyperlink"/>
            <w:rFonts w:ascii="Arial" w:hAnsi="Arial" w:cs="Arial"/>
            <w:color w:val="005274"/>
            <w:sz w:val="21"/>
            <w:szCs w:val="21"/>
          </w:rPr>
          <w:t>Fang Li</w:t>
        </w:r>
      </w:hyperlink>
      <w:r>
        <w:rPr>
          <w:rStyle w:val="apple-converted-space"/>
          <w:rFonts w:ascii="Arial" w:hAnsi="Arial" w:cs="Arial"/>
          <w:color w:val="8B8B8B"/>
          <w:sz w:val="21"/>
          <w:szCs w:val="21"/>
        </w:rPr>
        <w:t> </w:t>
      </w:r>
    </w:p>
    <w:p w14:paraId="21E91731" w14:textId="77777777" w:rsidR="002C1085" w:rsidRDefault="002C1085" w:rsidP="002C1085">
      <w:pPr>
        <w:rPr>
          <w:rFonts w:ascii="Arial" w:hAnsi="Arial" w:cs="Arial"/>
          <w:color w:val="8B8B8B"/>
          <w:sz w:val="21"/>
          <w:szCs w:val="21"/>
        </w:rPr>
      </w:pPr>
      <w:r>
        <w:rPr>
          <w:rStyle w:val="apple-converted-space"/>
          <w:rFonts w:ascii="Arial" w:hAnsi="Arial" w:cs="Arial"/>
          <w:color w:val="8B8B8B"/>
          <w:sz w:val="21"/>
          <w:szCs w:val="21"/>
        </w:rPr>
        <w:t> </w:t>
      </w:r>
    </w:p>
    <w:p w14:paraId="062B69F4" w14:textId="77777777" w:rsidR="002C1085" w:rsidRDefault="002C1085" w:rsidP="002C1085">
      <w:pPr>
        <w:rPr>
          <w:rFonts w:ascii="Arial" w:hAnsi="Arial" w:cs="Arial"/>
          <w:color w:val="8B8B8B"/>
          <w:sz w:val="21"/>
          <w:szCs w:val="21"/>
        </w:rPr>
      </w:pPr>
      <w:hyperlink r:id="rId21" w:history="1">
        <w:r>
          <w:rPr>
            <w:rStyle w:val="Hyperlink"/>
            <w:rFonts w:ascii="Arial" w:hAnsi="Arial" w:cs="Arial"/>
            <w:color w:val="005274"/>
            <w:sz w:val="21"/>
            <w:szCs w:val="21"/>
          </w:rPr>
          <w:t>Lin Chen</w:t>
        </w:r>
      </w:hyperlink>
      <w:proofErr w:type="gramStart"/>
      <w:r>
        <w:rPr>
          <w:rStyle w:val="apple-converted-space"/>
          <w:rFonts w:ascii="Arial" w:hAnsi="Arial" w:cs="Arial"/>
          <w:color w:val="8B8B8B"/>
          <w:sz w:val="21"/>
          <w:szCs w:val="21"/>
        </w:rPr>
        <w:t> </w:t>
      </w:r>
      <w:r>
        <w:rPr>
          <w:rFonts w:ascii="Arial" w:hAnsi="Arial" w:cs="Arial"/>
          <w:color w:val="8B8B8B"/>
          <w:sz w:val="21"/>
          <w:szCs w:val="21"/>
        </w:rPr>
        <w:t>,</w:t>
      </w:r>
      <w:proofErr w:type="gramEnd"/>
      <w:r>
        <w:rPr>
          <w:rFonts w:ascii="Arial" w:hAnsi="Arial" w:cs="Arial"/>
          <w:color w:val="8B8B8B"/>
          <w:sz w:val="21"/>
          <w:szCs w:val="21"/>
        </w:rPr>
        <w:t xml:space="preserve"> </w:t>
      </w:r>
      <w:hyperlink r:id="rId22" w:history="1">
        <w:r>
          <w:rPr>
            <w:rStyle w:val="Hyperlink"/>
            <w:rFonts w:ascii="Arial" w:hAnsi="Arial" w:cs="Arial"/>
            <w:color w:val="005274"/>
            <w:sz w:val="21"/>
            <w:szCs w:val="21"/>
          </w:rPr>
          <w:t xml:space="preserve">Marc </w:t>
        </w:r>
        <w:proofErr w:type="spellStart"/>
        <w:r>
          <w:rPr>
            <w:rStyle w:val="Hyperlink"/>
            <w:rFonts w:ascii="Arial" w:hAnsi="Arial" w:cs="Arial"/>
            <w:color w:val="005274"/>
            <w:sz w:val="21"/>
            <w:szCs w:val="21"/>
          </w:rPr>
          <w:t>Redmile</w:t>
        </w:r>
        <w:proofErr w:type="spellEnd"/>
        <w:r>
          <w:rPr>
            <w:rStyle w:val="Hyperlink"/>
            <w:rFonts w:ascii="Cambria Math" w:hAnsi="Cambria Math" w:cs="Cambria Math"/>
            <w:color w:val="005274"/>
            <w:sz w:val="21"/>
            <w:szCs w:val="21"/>
          </w:rPr>
          <w:t>‐</w:t>
        </w:r>
        <w:r>
          <w:rPr>
            <w:rStyle w:val="Hyperlink"/>
            <w:rFonts w:ascii="Arial" w:hAnsi="Arial" w:cs="Arial"/>
            <w:color w:val="005274"/>
            <w:sz w:val="21"/>
            <w:szCs w:val="21"/>
          </w:rPr>
          <w:t>Gordon</w:t>
        </w:r>
      </w:hyperlink>
      <w:r>
        <w:rPr>
          <w:rStyle w:val="apple-converted-space"/>
          <w:rFonts w:ascii="Arial" w:hAnsi="Arial" w:cs="Arial"/>
          <w:color w:val="8B8B8B"/>
          <w:sz w:val="21"/>
          <w:szCs w:val="21"/>
        </w:rPr>
        <w:t> </w:t>
      </w:r>
      <w:r>
        <w:rPr>
          <w:rFonts w:ascii="Arial" w:hAnsi="Arial" w:cs="Arial"/>
          <w:color w:val="8B8B8B"/>
          <w:sz w:val="21"/>
          <w:szCs w:val="21"/>
        </w:rPr>
        <w:t xml:space="preserve">, </w:t>
      </w:r>
      <w:hyperlink r:id="rId23" w:history="1">
        <w:proofErr w:type="spellStart"/>
        <w:r>
          <w:rPr>
            <w:rStyle w:val="Hyperlink"/>
            <w:rFonts w:ascii="Arial" w:hAnsi="Arial" w:cs="Arial"/>
            <w:color w:val="005274"/>
            <w:sz w:val="21"/>
            <w:szCs w:val="21"/>
          </w:rPr>
          <w:t>Jiabao</w:t>
        </w:r>
        <w:proofErr w:type="spellEnd"/>
        <w:r>
          <w:rPr>
            <w:rStyle w:val="Hyperlink"/>
            <w:rFonts w:ascii="Arial" w:hAnsi="Arial" w:cs="Arial"/>
            <w:color w:val="005274"/>
            <w:sz w:val="21"/>
            <w:szCs w:val="21"/>
          </w:rPr>
          <w:t xml:space="preserve"> Zhang</w:t>
        </w:r>
      </w:hyperlink>
      <w:r>
        <w:rPr>
          <w:rStyle w:val="apple-converted-space"/>
          <w:rFonts w:ascii="Arial" w:hAnsi="Arial" w:cs="Arial"/>
          <w:color w:val="8B8B8B"/>
          <w:sz w:val="21"/>
          <w:szCs w:val="21"/>
        </w:rPr>
        <w:t> </w:t>
      </w:r>
      <w:r>
        <w:rPr>
          <w:rFonts w:ascii="Arial" w:hAnsi="Arial" w:cs="Arial"/>
          <w:color w:val="8B8B8B"/>
          <w:sz w:val="21"/>
          <w:szCs w:val="21"/>
        </w:rPr>
        <w:t xml:space="preserve">, </w:t>
      </w:r>
      <w:hyperlink r:id="rId24" w:history="1">
        <w:proofErr w:type="spellStart"/>
        <w:r>
          <w:rPr>
            <w:rStyle w:val="Hyperlink"/>
            <w:rFonts w:ascii="Arial" w:hAnsi="Arial" w:cs="Arial"/>
            <w:color w:val="005274"/>
            <w:sz w:val="21"/>
            <w:szCs w:val="21"/>
          </w:rPr>
          <w:t>Congzhi</w:t>
        </w:r>
        <w:proofErr w:type="spellEnd"/>
        <w:r>
          <w:rPr>
            <w:rStyle w:val="Hyperlink"/>
            <w:rFonts w:ascii="Arial" w:hAnsi="Arial" w:cs="Arial"/>
            <w:color w:val="005274"/>
            <w:sz w:val="21"/>
            <w:szCs w:val="21"/>
          </w:rPr>
          <w:t xml:space="preserve"> Zhang</w:t>
        </w:r>
      </w:hyperlink>
      <w:r>
        <w:rPr>
          <w:rStyle w:val="apple-converted-space"/>
          <w:rFonts w:ascii="Arial" w:hAnsi="Arial" w:cs="Arial"/>
          <w:color w:val="8B8B8B"/>
          <w:sz w:val="21"/>
          <w:szCs w:val="21"/>
        </w:rPr>
        <w:t> </w:t>
      </w:r>
      <w:r>
        <w:rPr>
          <w:rFonts w:ascii="Arial" w:hAnsi="Arial" w:cs="Arial"/>
          <w:color w:val="8B8B8B"/>
          <w:sz w:val="21"/>
          <w:szCs w:val="21"/>
        </w:rPr>
        <w:t xml:space="preserve">, </w:t>
      </w:r>
      <w:hyperlink r:id="rId25" w:history="1">
        <w:r>
          <w:rPr>
            <w:rStyle w:val="Hyperlink"/>
            <w:rFonts w:ascii="Arial" w:hAnsi="Arial" w:cs="Arial"/>
            <w:color w:val="005274"/>
            <w:sz w:val="21"/>
            <w:szCs w:val="21"/>
          </w:rPr>
          <w:t xml:space="preserve">Qi </w:t>
        </w:r>
        <w:proofErr w:type="spellStart"/>
        <w:r>
          <w:rPr>
            <w:rStyle w:val="Hyperlink"/>
            <w:rFonts w:ascii="Arial" w:hAnsi="Arial" w:cs="Arial"/>
            <w:color w:val="005274"/>
            <w:sz w:val="21"/>
            <w:szCs w:val="21"/>
          </w:rPr>
          <w:t>Ning</w:t>
        </w:r>
        <w:proofErr w:type="spellEnd"/>
      </w:hyperlink>
      <w:r>
        <w:rPr>
          <w:rStyle w:val="apple-converted-space"/>
          <w:rFonts w:ascii="Arial" w:hAnsi="Arial" w:cs="Arial"/>
          <w:color w:val="8B8B8B"/>
          <w:sz w:val="21"/>
          <w:szCs w:val="21"/>
        </w:rPr>
        <w:t xml:space="preserve">, </w:t>
      </w:r>
      <w:hyperlink r:id="rId26" w:history="1">
        <w:r>
          <w:rPr>
            <w:rStyle w:val="Hyperlink"/>
            <w:rFonts w:ascii="Arial" w:hAnsi="Arial" w:cs="Arial"/>
            <w:color w:val="005274"/>
            <w:sz w:val="21"/>
            <w:szCs w:val="21"/>
          </w:rPr>
          <w:t>Wei Li</w:t>
        </w:r>
      </w:hyperlink>
    </w:p>
    <w:p w14:paraId="4A8C5D21" w14:textId="77777777" w:rsidR="002C1085" w:rsidRDefault="002C1085" w:rsidP="002C1085"/>
    <w:p w14:paraId="563A6DD1" w14:textId="77777777" w:rsidR="002C1085" w:rsidRDefault="002C1085" w:rsidP="002C1085">
      <w:pPr>
        <w:pStyle w:val="Heading3"/>
        <w:spacing w:before="0" w:after="225"/>
        <w:rPr>
          <w:rFonts w:ascii="Arial" w:hAnsi="Arial" w:cs="Arial"/>
          <w:b w:val="0"/>
          <w:bCs w:val="0"/>
          <w:color w:val="414141"/>
          <w:sz w:val="38"/>
          <w:szCs w:val="38"/>
        </w:rPr>
      </w:pPr>
      <w:r>
        <w:rPr>
          <w:rFonts w:ascii="Arial" w:hAnsi="Arial" w:cs="Arial"/>
          <w:b w:val="0"/>
          <w:bCs w:val="0"/>
          <w:color w:val="414141"/>
          <w:sz w:val="38"/>
          <w:szCs w:val="38"/>
        </w:rPr>
        <w:t>Abstract</w:t>
      </w:r>
    </w:p>
    <w:p w14:paraId="1A93D374" w14:textId="77777777" w:rsidR="002C1085" w:rsidRDefault="002C1085" w:rsidP="002C1085">
      <w:pPr>
        <w:pStyle w:val="NormalWeb"/>
        <w:spacing w:before="75" w:beforeAutospacing="0" w:after="240" w:afterAutospacing="0"/>
        <w:rPr>
          <w:rFonts w:ascii="icomoon" w:hAnsi="icomoon"/>
          <w:color w:val="1C1D1E"/>
        </w:rPr>
      </w:pPr>
      <w:r>
        <w:rPr>
          <w:rFonts w:ascii="icomoon" w:hAnsi="icomoon"/>
          <w:color w:val="1C1D1E"/>
        </w:rPr>
        <w:t xml:space="preserve">The addition of organic amendments contributes substantially to improvements in soil quality and prevents soil degradation. However, very little is known about the responses of dominant fungal strains to organic fertilizers or their functions in the nutrient transformations and crop growth promotion. Here, soils and maize roots were collected from a 35‐year field experiment treated with composted soybean cake. The fungal communities in the bulk soil, rhizosphere, and </w:t>
      </w:r>
      <w:proofErr w:type="spellStart"/>
      <w:r>
        <w:rPr>
          <w:rFonts w:ascii="icomoon" w:hAnsi="icomoon"/>
          <w:color w:val="1C1D1E"/>
        </w:rPr>
        <w:t>endosphere</w:t>
      </w:r>
      <w:proofErr w:type="spellEnd"/>
      <w:r>
        <w:rPr>
          <w:rFonts w:ascii="icomoon" w:hAnsi="icomoon"/>
          <w:color w:val="1C1D1E"/>
        </w:rPr>
        <w:t xml:space="preserve"> were analyzed by deep amplicon sequencing of the internal transcribed spacer region gene. Overall, the soil fungal community was dominated by the phyla Ascomycota, Basidiomycota, and Zygomycota. Organic amendments changed the fungal community composition, with significant increase in the relative abundances of</w:t>
      </w:r>
      <w:r>
        <w:rPr>
          <w:rStyle w:val="apple-converted-space"/>
          <w:rFonts w:ascii="icomoon" w:hAnsi="icomoon"/>
          <w:color w:val="1C1D1E"/>
        </w:rPr>
        <w:t> </w:t>
      </w:r>
      <w:proofErr w:type="spellStart"/>
      <w:r>
        <w:rPr>
          <w:rFonts w:ascii="icomoon" w:hAnsi="icomoon"/>
          <w:i/>
          <w:iCs/>
          <w:color w:val="1C1D1E"/>
        </w:rPr>
        <w:t>Mortierella</w:t>
      </w:r>
      <w:proofErr w:type="spellEnd"/>
      <w:r>
        <w:rPr>
          <w:rFonts w:ascii="icomoon" w:hAnsi="icomoon"/>
          <w:color w:val="1C1D1E"/>
        </w:rPr>
        <w:t>,</w:t>
      </w:r>
      <w:r>
        <w:rPr>
          <w:rStyle w:val="apple-converted-space"/>
          <w:rFonts w:ascii="icomoon" w:hAnsi="icomoon"/>
          <w:color w:val="1C1D1E"/>
        </w:rPr>
        <w:t> </w:t>
      </w:r>
      <w:r>
        <w:rPr>
          <w:rFonts w:ascii="icomoon" w:hAnsi="icomoon"/>
          <w:i/>
          <w:iCs/>
          <w:color w:val="1C1D1E"/>
        </w:rPr>
        <w:t>Fusarium</w:t>
      </w:r>
      <w:r>
        <w:rPr>
          <w:rFonts w:ascii="icomoon" w:hAnsi="icomoon"/>
          <w:color w:val="1C1D1E"/>
        </w:rPr>
        <w:t>, and</w:t>
      </w:r>
      <w:r>
        <w:rPr>
          <w:rStyle w:val="apple-converted-space"/>
          <w:rFonts w:ascii="icomoon" w:hAnsi="icomoon"/>
          <w:color w:val="1C1D1E"/>
        </w:rPr>
        <w:t> </w:t>
      </w:r>
      <w:proofErr w:type="spellStart"/>
      <w:r>
        <w:rPr>
          <w:rFonts w:ascii="icomoon" w:hAnsi="icomoon"/>
          <w:i/>
          <w:iCs/>
          <w:color w:val="1C1D1E"/>
        </w:rPr>
        <w:t>Chaetomiceae</w:t>
      </w:r>
      <w:r>
        <w:rPr>
          <w:rFonts w:ascii="icomoon" w:hAnsi="icomoon"/>
          <w:color w:val="1C1D1E"/>
        </w:rPr>
        <w:t>in</w:t>
      </w:r>
      <w:proofErr w:type="spellEnd"/>
      <w:r>
        <w:rPr>
          <w:rFonts w:ascii="icomoon" w:hAnsi="icomoon"/>
          <w:color w:val="1C1D1E"/>
        </w:rPr>
        <w:t xml:space="preserve"> the bulk and rhizosphere soils.</w:t>
      </w:r>
      <w:r>
        <w:rPr>
          <w:rStyle w:val="apple-converted-space"/>
          <w:rFonts w:ascii="icomoon" w:hAnsi="icomoon"/>
          <w:color w:val="1C1D1E"/>
        </w:rPr>
        <w:t> </w:t>
      </w:r>
      <w:proofErr w:type="spellStart"/>
      <w:r>
        <w:rPr>
          <w:rFonts w:ascii="icomoon" w:hAnsi="icomoon"/>
          <w:i/>
          <w:iCs/>
          <w:color w:val="1C1D1E"/>
        </w:rPr>
        <w:t>Mortierella</w:t>
      </w:r>
      <w:proofErr w:type="spellEnd"/>
      <w:r>
        <w:rPr>
          <w:rFonts w:ascii="icomoon" w:hAnsi="icomoon"/>
          <w:i/>
          <w:iCs/>
          <w:color w:val="1C1D1E"/>
        </w:rPr>
        <w:t xml:space="preserve">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was the most successful fungi responding to organic inputs as seen by the surge in abundance. Genome characteristics of</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indicated that</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possessed the functional capacity to degrade a range of toxic organics, and thereby improve soil health. Furthermore,</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r>
        <w:rPr>
          <w:rFonts w:ascii="icomoon" w:hAnsi="icomoon"/>
          <w:color w:val="1C1D1E"/>
        </w:rPr>
        <w:t>'s</w:t>
      </w:r>
      <w:proofErr w:type="spellEnd"/>
      <w:r>
        <w:rPr>
          <w:rFonts w:ascii="icomoon" w:hAnsi="icomoon"/>
          <w:color w:val="1C1D1E"/>
        </w:rPr>
        <w:t xml:space="preserve"> capacity to compose recalcitrant substances that can contribute to pools of long‐term stable SOM was confirmed. These findings suggest that</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may be mechanistic in sequestering C in soil. Inoculations of</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into soil significantly increased the levels of plant indole acetic acid and plant biomass. Soil phosphatase and β‐glucosidase activities were also improved. Our study suggests that</w:t>
      </w:r>
      <w:r>
        <w:rPr>
          <w:rStyle w:val="apple-converted-space"/>
          <w:rFonts w:ascii="icomoon" w:hAnsi="icomoon"/>
          <w:color w:val="1C1D1E"/>
        </w:rPr>
        <w:t> </w:t>
      </w:r>
      <w:r>
        <w:rPr>
          <w:rFonts w:ascii="icomoon" w:hAnsi="icomoon"/>
          <w:i/>
          <w:iCs/>
          <w:color w:val="1C1D1E"/>
        </w:rPr>
        <w:t>M. </w:t>
      </w:r>
      <w:proofErr w:type="spellStart"/>
      <w:r>
        <w:rPr>
          <w:rFonts w:ascii="icomoon" w:hAnsi="icomoon"/>
          <w:i/>
          <w:iCs/>
          <w:color w:val="1C1D1E"/>
        </w:rPr>
        <w:t>elongata</w:t>
      </w:r>
      <w:proofErr w:type="spellEnd"/>
      <w:r>
        <w:rPr>
          <w:rStyle w:val="apple-converted-space"/>
          <w:rFonts w:ascii="icomoon" w:hAnsi="icomoon"/>
          <w:color w:val="1C1D1E"/>
        </w:rPr>
        <w:t> </w:t>
      </w:r>
      <w:r>
        <w:rPr>
          <w:rFonts w:ascii="icomoon" w:hAnsi="icomoon"/>
          <w:color w:val="1C1D1E"/>
        </w:rPr>
        <w:t>can defend against soil degradation, improve soil health, and stimulate production of plant growth hormones.</w:t>
      </w:r>
    </w:p>
    <w:p w14:paraId="4D77095F" w14:textId="77777777" w:rsidR="002C1085" w:rsidRDefault="002C1085" w:rsidP="00B25AA8">
      <w:pPr>
        <w:pStyle w:val="Bibliography"/>
        <w:spacing w:line="360" w:lineRule="auto"/>
      </w:pPr>
      <w:bookmarkStart w:id="45" w:name="_GoBack"/>
      <w:bookmarkEnd w:id="45"/>
    </w:p>
    <w:sectPr w:rsidR="002C1085" w:rsidSect="00B25AA8">
      <w:pgSz w:w="12240" w:h="15840"/>
      <w:pgMar w:top="1440" w:right="1797" w:bottom="1440" w:left="1797" w:header="720" w:footer="720" w:gutter="0"/>
      <w:lnNumType w:countBy="5"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char Blal" w:date="2019-01-22T15:02:00Z" w:initials="BB">
    <w:p w14:paraId="29517635" w14:textId="0F5392EF" w:rsidR="00C13116" w:rsidRDefault="00C13116">
      <w:pPr>
        <w:pStyle w:val="CommentText"/>
      </w:pPr>
      <w:r>
        <w:rPr>
          <w:rStyle w:val="CommentReference"/>
        </w:rPr>
        <w:annotationRef/>
      </w:r>
      <w:r>
        <w:t xml:space="preserve">Can we give the equivalent of organic </w:t>
      </w:r>
      <w:proofErr w:type="gramStart"/>
      <w:r>
        <w:t>fertilizer  kg</w:t>
      </w:r>
      <w:proofErr w:type="gramEnd"/>
      <w:r>
        <w:t xml:space="preserve"> /ha?</w:t>
      </w:r>
    </w:p>
  </w:comment>
  <w:comment w:id="14" w:author="Bachar Blal" w:date="2019-01-22T15:11:00Z" w:initials="BB">
    <w:p w14:paraId="634840BA" w14:textId="4A07A4B0" w:rsidR="00C13116" w:rsidRDefault="00C13116">
      <w:pPr>
        <w:pStyle w:val="CommentText"/>
      </w:pPr>
      <w:r>
        <w:rPr>
          <w:rStyle w:val="CommentReference"/>
        </w:rPr>
        <w:annotationRef/>
      </w:r>
      <w:r>
        <w:t xml:space="preserve">It is difficult to compare </w:t>
      </w:r>
      <w:proofErr w:type="spellStart"/>
      <w:r>
        <w:t>orgnic</w:t>
      </w:r>
      <w:proofErr w:type="spellEnd"/>
      <w:r>
        <w:t xml:space="preserve"> </w:t>
      </w:r>
      <w:proofErr w:type="spellStart"/>
      <w:r>
        <w:t>manure+ANE</w:t>
      </w:r>
      <w:proofErr w:type="spellEnd"/>
      <w:r>
        <w:t xml:space="preserve"> versus ANE alone as ANE does not bring </w:t>
      </w:r>
      <w:proofErr w:type="gramStart"/>
      <w:r>
        <w:t>fertilizer  units</w:t>
      </w:r>
      <w:proofErr w:type="gramEnd"/>
      <w:r>
        <w:t>.</w:t>
      </w:r>
    </w:p>
  </w:comment>
  <w:comment w:id="24" w:author="Bachar Blal" w:date="2019-01-22T15:17:00Z" w:initials="BB">
    <w:p w14:paraId="2218DCBC" w14:textId="1DB05072" w:rsidR="00C13116" w:rsidRDefault="00C13116">
      <w:pPr>
        <w:pStyle w:val="CommentText"/>
      </w:pPr>
      <w:r>
        <w:rPr>
          <w:rStyle w:val="CommentReference"/>
        </w:rPr>
        <w:annotationRef/>
      </w:r>
      <w:r>
        <w:t xml:space="preserve">Dose </w:t>
      </w:r>
      <w:proofErr w:type="gramStart"/>
      <w:r>
        <w:t>this  sequencing</w:t>
      </w:r>
      <w:proofErr w:type="gramEnd"/>
      <w:r>
        <w:t xml:space="preserve"> concern both tomato and pepper together or separately?</w:t>
      </w:r>
    </w:p>
  </w:comment>
  <w:comment w:id="29" w:author="Bachar Blal" w:date="2019-01-22T15:20:00Z" w:initials="BB">
    <w:p w14:paraId="109CC9C8" w14:textId="0A1B3868" w:rsidR="00C13116" w:rsidRDefault="00C13116">
      <w:pPr>
        <w:pStyle w:val="CommentText"/>
      </w:pPr>
      <w:r>
        <w:rPr>
          <w:rStyle w:val="CommentReference"/>
        </w:rPr>
        <w:annotationRef/>
      </w:r>
      <w:r>
        <w:rPr>
          <w:rStyle w:val="CommentReference"/>
        </w:rPr>
        <w:t>In figure 2 and3</w:t>
      </w:r>
      <w:proofErr w:type="gramStart"/>
      <w:r>
        <w:rPr>
          <w:rStyle w:val="CommentReference"/>
        </w:rPr>
        <w:t>,  the</w:t>
      </w:r>
      <w:proofErr w:type="gramEnd"/>
      <w:r>
        <w:rPr>
          <w:rStyle w:val="CommentReference"/>
        </w:rPr>
        <w:t xml:space="preserve"> Fertilization with organic+ ANE are mixed with the ANE alone. I am not really comfortable with that, as applying manure fertilizer is different from a </w:t>
      </w:r>
      <w:proofErr w:type="spellStart"/>
      <w:r>
        <w:rPr>
          <w:rStyle w:val="CommentReference"/>
        </w:rPr>
        <w:t>biostimulant</w:t>
      </w:r>
      <w:proofErr w:type="spellEnd"/>
      <w:r>
        <w:rPr>
          <w:rStyle w:val="CommentReference"/>
        </w:rPr>
        <w:t xml:space="preserve">…we should have data of each crop analyzed separately </w:t>
      </w:r>
    </w:p>
  </w:comment>
  <w:comment w:id="36" w:author="Sebastien Renaut" w:date="2019-01-31T15:55:00Z" w:initials="SR">
    <w:p w14:paraId="02F7E957" w14:textId="4EB18DA7" w:rsidR="00C13116" w:rsidRDefault="00C13116">
      <w:pPr>
        <w:pStyle w:val="CommentText"/>
      </w:pPr>
      <w:r>
        <w:rPr>
          <w:rStyle w:val="CommentReference"/>
        </w:rPr>
        <w:annotationRef/>
      </w:r>
      <w:r>
        <w:t xml:space="preserve">Yes, totally agree. </w:t>
      </w:r>
      <w:proofErr w:type="gramStart"/>
      <w:r>
        <w:t>but</w:t>
      </w:r>
      <w:proofErr w:type="gramEnd"/>
      <w:r>
        <w:t xml:space="preserve"> this is the exp. set-up I had, and I think there is still much we can say and conclude from it.</w:t>
      </w:r>
    </w:p>
  </w:comment>
  <w:comment w:id="40" w:author="Sebastien Renaut" w:date="2019-01-31T15:41:00Z" w:initials="SR">
    <w:p w14:paraId="5DBB3230" w14:textId="54CAAA04" w:rsidR="00C13116" w:rsidRDefault="00C13116" w:rsidP="00E66F24">
      <w:pPr>
        <w:pStyle w:val="CommentText"/>
      </w:pPr>
      <w:r>
        <w:rPr>
          <w:rStyle w:val="CommentReference"/>
        </w:rPr>
        <w:annotationRef/>
      </w:r>
      <w:r>
        <w:t xml:space="preserve">From </w:t>
      </w:r>
      <w:proofErr w:type="spellStart"/>
      <w:r>
        <w:t>Bachar</w:t>
      </w:r>
      <w:proofErr w:type="spellEnd"/>
      <w:r>
        <w:t xml:space="preserve">: This article is interesting and gives information about role of </w:t>
      </w:r>
      <w:proofErr w:type="spellStart"/>
      <w:r>
        <w:t>Mortierella</w:t>
      </w:r>
      <w:proofErr w:type="spellEnd"/>
      <w:r>
        <w:t xml:space="preserve"> in </w:t>
      </w:r>
      <w:proofErr w:type="spellStart"/>
      <w:r>
        <w:t>degration</w:t>
      </w:r>
      <w:proofErr w:type="spellEnd"/>
      <w:r>
        <w:t xml:space="preserve"> of organic matter.</w:t>
      </w:r>
    </w:p>
    <w:p w14:paraId="71815412" w14:textId="77777777" w:rsidR="00C13116" w:rsidRDefault="00C13116" w:rsidP="00E66F24">
      <w:pPr>
        <w:pStyle w:val="CommentText"/>
      </w:pPr>
      <w:proofErr w:type="spellStart"/>
      <w:r>
        <w:t>Mortierella</w:t>
      </w:r>
      <w:proofErr w:type="spellEnd"/>
      <w:r>
        <w:t xml:space="preserve"> </w:t>
      </w:r>
      <w:proofErr w:type="spellStart"/>
      <w:r>
        <w:t>elongata's</w:t>
      </w:r>
      <w:proofErr w:type="spellEnd"/>
      <w:r>
        <w:t xml:space="preserve"> roles in organic agriculture and crop growth promotion in a mineral soil Fang Li </w:t>
      </w:r>
    </w:p>
    <w:p w14:paraId="09832151" w14:textId="77777777" w:rsidR="00C13116" w:rsidRDefault="00C13116" w:rsidP="00E66F24">
      <w:pPr>
        <w:pStyle w:val="CommentText"/>
      </w:pPr>
      <w:r>
        <w:t xml:space="preserve"> </w:t>
      </w:r>
    </w:p>
    <w:p w14:paraId="06A1CDC3" w14:textId="77777777" w:rsidR="00C13116" w:rsidRDefault="00C13116" w:rsidP="00E66F24">
      <w:pPr>
        <w:pStyle w:val="CommentText"/>
      </w:pPr>
      <w:r>
        <w:t xml:space="preserve">Lin </w:t>
      </w:r>
      <w:proofErr w:type="gramStart"/>
      <w:r>
        <w:t>Chen ,</w:t>
      </w:r>
      <w:proofErr w:type="gramEnd"/>
      <w:r>
        <w:t xml:space="preserve"> Marc </w:t>
      </w:r>
      <w:proofErr w:type="spellStart"/>
      <w:r>
        <w:t>Redmile</w:t>
      </w:r>
      <w:proofErr w:type="spellEnd"/>
      <w:r>
        <w:t xml:space="preserve">‐Gordon , </w:t>
      </w:r>
      <w:proofErr w:type="spellStart"/>
      <w:r>
        <w:t>Jiabao</w:t>
      </w:r>
      <w:proofErr w:type="spellEnd"/>
      <w:r>
        <w:t xml:space="preserve"> Zhang , </w:t>
      </w:r>
      <w:proofErr w:type="spellStart"/>
      <w:r>
        <w:t>Congzhi</w:t>
      </w:r>
      <w:proofErr w:type="spellEnd"/>
      <w:r>
        <w:t xml:space="preserve"> Zhang , Qi </w:t>
      </w:r>
      <w:proofErr w:type="spellStart"/>
      <w:r>
        <w:t>Ning</w:t>
      </w:r>
      <w:proofErr w:type="spellEnd"/>
      <w:r>
        <w:t>, Wei Li</w:t>
      </w:r>
    </w:p>
    <w:p w14:paraId="7CEC1B92" w14:textId="08EA9CFD" w:rsidR="00C13116" w:rsidRDefault="00C13116">
      <w:pPr>
        <w:pStyle w:val="CommentText"/>
      </w:pPr>
    </w:p>
  </w:comment>
  <w:comment w:id="41" w:author="Sebastien Renaut" w:date="2019-01-11T15:12:00Z" w:initials="SR">
    <w:p w14:paraId="53B29FB6" w14:textId="583753A0" w:rsidR="00C13116" w:rsidRDefault="00C13116">
      <w:pPr>
        <w:pStyle w:val="CommentText"/>
      </w:pPr>
      <w:r>
        <w:rPr>
          <w:rStyle w:val="CommentReference"/>
        </w:rPr>
        <w:annotationRef/>
      </w:r>
      <w:proofErr w:type="gramStart"/>
      <w:r>
        <w:t>could</w:t>
      </w:r>
      <w:proofErr w:type="gramEnd"/>
      <w:r>
        <w:t xml:space="preserve"> be expanded but note that identifying specific candidates remain speculative : only a small proportion of the total variance in the community structure (~5%) was explained by the fertilization treatment.</w:t>
      </w:r>
    </w:p>
  </w:comment>
  <w:comment w:id="42" w:author="Bachar Blal" w:date="2019-01-22T15:59:00Z" w:initials="BB">
    <w:p w14:paraId="798C3963" w14:textId="480033D8" w:rsidR="00C13116" w:rsidRDefault="00C13116">
      <w:pPr>
        <w:pStyle w:val="CommentText"/>
      </w:pPr>
      <w:r>
        <w:rPr>
          <w:rStyle w:val="CommentReference"/>
        </w:rPr>
        <w:annotationRef/>
      </w:r>
      <w:r>
        <w:t>It is not really comprehensive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5B4AA" w15:done="0"/>
  <w15:commentEx w15:paraId="29517635" w15:done="0"/>
  <w15:commentEx w15:paraId="634840BA" w15:done="0"/>
  <w15:commentEx w15:paraId="2218DCBC" w15:done="0"/>
  <w15:commentEx w15:paraId="109CC9C8" w15:done="0"/>
  <w15:commentEx w15:paraId="5EEAAC09" w15:done="0"/>
  <w15:commentEx w15:paraId="53B29FB6" w15:done="0"/>
  <w15:commentEx w15:paraId="798C39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5B4AA" w16cid:durableId="1FF1A962"/>
  <w16cid:commentId w16cid:paraId="29517635" w16cid:durableId="1FF1AF18"/>
  <w16cid:commentId w16cid:paraId="634840BA" w16cid:durableId="1FF1B10F"/>
  <w16cid:commentId w16cid:paraId="2218DCBC" w16cid:durableId="1FF1B279"/>
  <w16cid:commentId w16cid:paraId="109CC9C8" w16cid:durableId="1FF1B33C"/>
  <w16cid:commentId w16cid:paraId="5EEAAC09" w16cid:durableId="1FF1A3C4"/>
  <w16cid:commentId w16cid:paraId="53B29FB6" w16cid:durableId="1FF1A3C5"/>
  <w16cid:commentId w16cid:paraId="798C3963" w16cid:durableId="1FF1BC6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84E29" w14:textId="77777777" w:rsidR="00C13116" w:rsidRDefault="00C13116">
      <w:r>
        <w:separator/>
      </w:r>
    </w:p>
  </w:endnote>
  <w:endnote w:type="continuationSeparator" w:id="0">
    <w:p w14:paraId="0DE0E137" w14:textId="77777777" w:rsidR="00C13116" w:rsidRDefault="00C1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icomoon">
    <w:altName w:val="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04360" w14:textId="77777777" w:rsidR="00C13116" w:rsidRDefault="00C13116">
      <w:r>
        <w:separator/>
      </w:r>
    </w:p>
  </w:footnote>
  <w:footnote w:type="continuationSeparator" w:id="0">
    <w:p w14:paraId="65AD173D" w14:textId="77777777" w:rsidR="00C13116" w:rsidRDefault="00C131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63C6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EF41FB"/>
    <w:multiLevelType w:val="multilevel"/>
    <w:tmpl w:val="5D482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ar Blal">
    <w15:presenceInfo w15:providerId="AD" w15:userId="S::bxb@acadian.ca::b9654b97-1be8-44bb-9512-2957acec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81"/>
    <w:rsid w:val="00011C8B"/>
    <w:rsid w:val="00027F2E"/>
    <w:rsid w:val="00097104"/>
    <w:rsid w:val="000A29A3"/>
    <w:rsid w:val="001000B8"/>
    <w:rsid w:val="001D4B6E"/>
    <w:rsid w:val="002536EC"/>
    <w:rsid w:val="002537D8"/>
    <w:rsid w:val="002C1085"/>
    <w:rsid w:val="003F1407"/>
    <w:rsid w:val="0047599A"/>
    <w:rsid w:val="004A184C"/>
    <w:rsid w:val="004D3122"/>
    <w:rsid w:val="004E0634"/>
    <w:rsid w:val="004E29B3"/>
    <w:rsid w:val="00590D07"/>
    <w:rsid w:val="006C2014"/>
    <w:rsid w:val="00735437"/>
    <w:rsid w:val="00784D58"/>
    <w:rsid w:val="007C4D33"/>
    <w:rsid w:val="008659AF"/>
    <w:rsid w:val="008B4368"/>
    <w:rsid w:val="008D6863"/>
    <w:rsid w:val="00951E3B"/>
    <w:rsid w:val="00970C77"/>
    <w:rsid w:val="00A30574"/>
    <w:rsid w:val="00B25AA8"/>
    <w:rsid w:val="00B86B75"/>
    <w:rsid w:val="00BA2E89"/>
    <w:rsid w:val="00BC48D5"/>
    <w:rsid w:val="00BD336B"/>
    <w:rsid w:val="00C13116"/>
    <w:rsid w:val="00C36279"/>
    <w:rsid w:val="00C77AD8"/>
    <w:rsid w:val="00CC2E70"/>
    <w:rsid w:val="00D64872"/>
    <w:rsid w:val="00D9315C"/>
    <w:rsid w:val="00E075C4"/>
    <w:rsid w:val="00E315A3"/>
    <w:rsid w:val="00E66F24"/>
    <w:rsid w:val="00FB64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C77AD8"/>
    <w:pPr>
      <w:spacing w:after="0"/>
    </w:pPr>
    <w:rPr>
      <w:rFonts w:ascii="Times New Roman" w:eastAsia="Times New Roman" w:hAnsi="Times New Roman" w:cs="Times New Roman"/>
      <w:lang w:val="en-CA"/>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075C4"/>
    <w:rPr>
      <w:rFonts w:ascii="Lucida Grande" w:eastAsiaTheme="minorHAnsi" w:hAnsi="Lucida Grande" w:cstheme="minorBidi"/>
      <w:sz w:val="18"/>
      <w:szCs w:val="18"/>
      <w:lang w:val="en-US"/>
    </w:rPr>
  </w:style>
  <w:style w:type="character" w:customStyle="1" w:styleId="BalloonTextChar">
    <w:name w:val="Balloon Text Char"/>
    <w:basedOn w:val="DefaultParagraphFont"/>
    <w:link w:val="BalloonText"/>
    <w:rsid w:val="00E075C4"/>
    <w:rPr>
      <w:rFonts w:ascii="Lucida Grande" w:hAnsi="Lucida Grande"/>
      <w:sz w:val="18"/>
      <w:szCs w:val="18"/>
    </w:rPr>
  </w:style>
  <w:style w:type="character" w:customStyle="1" w:styleId="DateChar">
    <w:name w:val="Date Char"/>
    <w:basedOn w:val="DefaultParagraphFont"/>
    <w:link w:val="Date"/>
    <w:rsid w:val="00B25AA8"/>
  </w:style>
  <w:style w:type="character" w:customStyle="1" w:styleId="Heading1Char">
    <w:name w:val="Heading 1 Char"/>
    <w:basedOn w:val="DefaultParagraphFont"/>
    <w:link w:val="Heading1"/>
    <w:uiPriority w:val="9"/>
    <w:rsid w:val="00B25AA8"/>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rsid w:val="00B25AA8"/>
  </w:style>
  <w:style w:type="character" w:styleId="CommentReference">
    <w:name w:val="annotation reference"/>
    <w:basedOn w:val="DefaultParagraphFont"/>
    <w:rsid w:val="00B25AA8"/>
    <w:rPr>
      <w:sz w:val="18"/>
      <w:szCs w:val="18"/>
    </w:rPr>
  </w:style>
  <w:style w:type="paragraph" w:styleId="CommentText">
    <w:name w:val="annotation text"/>
    <w:basedOn w:val="Normal"/>
    <w:link w:val="CommentTextChar"/>
    <w:rsid w:val="00B25AA8"/>
    <w:pPr>
      <w:spacing w:after="200"/>
    </w:pPr>
    <w:rPr>
      <w:rFonts w:asciiTheme="minorHAnsi" w:eastAsiaTheme="minorHAnsi" w:hAnsiTheme="minorHAnsi" w:cstheme="minorBidi"/>
      <w:lang w:val="en-US"/>
    </w:rPr>
  </w:style>
  <w:style w:type="character" w:customStyle="1" w:styleId="CommentTextChar">
    <w:name w:val="Comment Text Char"/>
    <w:basedOn w:val="DefaultParagraphFont"/>
    <w:link w:val="CommentText"/>
    <w:rsid w:val="00B25AA8"/>
  </w:style>
  <w:style w:type="paragraph" w:styleId="CommentSubject">
    <w:name w:val="annotation subject"/>
    <w:basedOn w:val="CommentText"/>
    <w:next w:val="CommentText"/>
    <w:link w:val="CommentSubjectChar"/>
    <w:rsid w:val="00B25AA8"/>
    <w:rPr>
      <w:b/>
      <w:bCs/>
      <w:sz w:val="20"/>
      <w:szCs w:val="20"/>
    </w:rPr>
  </w:style>
  <w:style w:type="character" w:customStyle="1" w:styleId="CommentSubjectChar">
    <w:name w:val="Comment Subject Char"/>
    <w:basedOn w:val="CommentTextChar"/>
    <w:link w:val="CommentSubject"/>
    <w:rsid w:val="00B25AA8"/>
    <w:rPr>
      <w:b/>
      <w:bCs/>
      <w:sz w:val="20"/>
      <w:szCs w:val="20"/>
    </w:rPr>
  </w:style>
  <w:style w:type="character" w:customStyle="1" w:styleId="Heading2Char">
    <w:name w:val="Heading 2 Char"/>
    <w:basedOn w:val="DefaultParagraphFont"/>
    <w:link w:val="Heading2"/>
    <w:uiPriority w:val="9"/>
    <w:rsid w:val="00C77AD8"/>
    <w:rPr>
      <w:rFonts w:asciiTheme="majorHAnsi" w:eastAsiaTheme="majorEastAsia" w:hAnsiTheme="majorHAnsi" w:cstheme="majorBidi"/>
      <w:b/>
      <w:bCs/>
      <w:color w:val="4F81BD" w:themeColor="accent1"/>
      <w:sz w:val="32"/>
      <w:szCs w:val="32"/>
    </w:rPr>
  </w:style>
  <w:style w:type="character" w:customStyle="1" w:styleId="primary-heading">
    <w:name w:val="primary-heading"/>
    <w:basedOn w:val="DefaultParagraphFont"/>
    <w:rsid w:val="00C77AD8"/>
  </w:style>
  <w:style w:type="character" w:customStyle="1" w:styleId="apple-converted-space">
    <w:name w:val="apple-converted-space"/>
    <w:basedOn w:val="DefaultParagraphFont"/>
    <w:rsid w:val="00C77AD8"/>
  </w:style>
  <w:style w:type="paragraph" w:styleId="NormalWeb">
    <w:name w:val="Normal (Web)"/>
    <w:basedOn w:val="Normal"/>
    <w:uiPriority w:val="99"/>
    <w:semiHidden/>
    <w:unhideWhenUsed/>
    <w:rsid w:val="002C1085"/>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7655">
      <w:bodyDiv w:val="1"/>
      <w:marLeft w:val="0"/>
      <w:marRight w:val="0"/>
      <w:marTop w:val="0"/>
      <w:marBottom w:val="0"/>
      <w:divBdr>
        <w:top w:val="none" w:sz="0" w:space="0" w:color="auto"/>
        <w:left w:val="none" w:sz="0" w:space="0" w:color="auto"/>
        <w:bottom w:val="none" w:sz="0" w:space="0" w:color="auto"/>
        <w:right w:val="none" w:sz="0" w:space="0" w:color="auto"/>
      </w:divBdr>
      <w:divsChild>
        <w:div w:id="1110666515">
          <w:marLeft w:val="0"/>
          <w:marRight w:val="0"/>
          <w:marTop w:val="150"/>
          <w:marBottom w:val="150"/>
          <w:divBdr>
            <w:top w:val="none" w:sz="0" w:space="0" w:color="auto"/>
            <w:left w:val="none" w:sz="0" w:space="0" w:color="auto"/>
            <w:bottom w:val="none" w:sz="0" w:space="0" w:color="auto"/>
            <w:right w:val="none" w:sz="0" w:space="0" w:color="auto"/>
          </w:divBdr>
        </w:div>
      </w:divsChild>
    </w:div>
    <w:div w:id="394202668">
      <w:bodyDiv w:val="1"/>
      <w:marLeft w:val="0"/>
      <w:marRight w:val="0"/>
      <w:marTop w:val="0"/>
      <w:marBottom w:val="0"/>
      <w:divBdr>
        <w:top w:val="none" w:sz="0" w:space="0" w:color="auto"/>
        <w:left w:val="none" w:sz="0" w:space="0" w:color="auto"/>
        <w:bottom w:val="none" w:sz="0" w:space="0" w:color="auto"/>
        <w:right w:val="none" w:sz="0" w:space="0" w:color="auto"/>
      </w:divBdr>
      <w:divsChild>
        <w:div w:id="1713455903">
          <w:marLeft w:val="0"/>
          <w:marRight w:val="0"/>
          <w:marTop w:val="0"/>
          <w:marBottom w:val="0"/>
          <w:divBdr>
            <w:top w:val="none" w:sz="0" w:space="0" w:color="auto"/>
            <w:left w:val="none" w:sz="0" w:space="0" w:color="auto"/>
            <w:bottom w:val="none" w:sz="0" w:space="0" w:color="auto"/>
            <w:right w:val="none" w:sz="0" w:space="0" w:color="auto"/>
          </w:divBdr>
        </w:div>
      </w:divsChild>
    </w:div>
    <w:div w:id="956063923">
      <w:bodyDiv w:val="1"/>
      <w:marLeft w:val="0"/>
      <w:marRight w:val="0"/>
      <w:marTop w:val="0"/>
      <w:marBottom w:val="0"/>
      <w:divBdr>
        <w:top w:val="none" w:sz="0" w:space="0" w:color="auto"/>
        <w:left w:val="none" w:sz="0" w:space="0" w:color="auto"/>
        <w:bottom w:val="none" w:sz="0" w:space="0" w:color="auto"/>
        <w:right w:val="none" w:sz="0" w:space="0" w:color="auto"/>
      </w:divBdr>
      <w:divsChild>
        <w:div w:id="1601063933">
          <w:marLeft w:val="0"/>
          <w:marRight w:val="0"/>
          <w:marTop w:val="225"/>
          <w:marBottom w:val="225"/>
          <w:divBdr>
            <w:top w:val="none" w:sz="0" w:space="0" w:color="auto"/>
            <w:left w:val="none" w:sz="0" w:space="0" w:color="auto"/>
            <w:bottom w:val="none" w:sz="0" w:space="0" w:color="auto"/>
            <w:right w:val="none" w:sz="0" w:space="0" w:color="auto"/>
          </w:divBdr>
          <w:divsChild>
            <w:div w:id="491794291">
              <w:marLeft w:val="0"/>
              <w:marRight w:val="0"/>
              <w:marTop w:val="0"/>
              <w:marBottom w:val="0"/>
              <w:divBdr>
                <w:top w:val="none" w:sz="0" w:space="0" w:color="auto"/>
                <w:left w:val="none" w:sz="0" w:space="0" w:color="auto"/>
                <w:bottom w:val="none" w:sz="0" w:space="0" w:color="auto"/>
                <w:right w:val="none" w:sz="0" w:space="0" w:color="auto"/>
              </w:divBdr>
              <w:divsChild>
                <w:div w:id="1986738521">
                  <w:marLeft w:val="0"/>
                  <w:marRight w:val="0"/>
                  <w:marTop w:val="0"/>
                  <w:marBottom w:val="0"/>
                  <w:divBdr>
                    <w:top w:val="none" w:sz="0" w:space="0" w:color="auto"/>
                    <w:left w:val="none" w:sz="0" w:space="0" w:color="auto"/>
                    <w:bottom w:val="none" w:sz="0" w:space="0" w:color="auto"/>
                    <w:right w:val="none" w:sz="0" w:space="0" w:color="auto"/>
                  </w:divBdr>
                  <w:divsChild>
                    <w:div w:id="690765884">
                      <w:marLeft w:val="0"/>
                      <w:marRight w:val="0"/>
                      <w:marTop w:val="0"/>
                      <w:marBottom w:val="0"/>
                      <w:divBdr>
                        <w:top w:val="none" w:sz="0" w:space="0" w:color="auto"/>
                        <w:left w:val="none" w:sz="0" w:space="0" w:color="auto"/>
                        <w:bottom w:val="none" w:sz="0" w:space="0" w:color="auto"/>
                        <w:right w:val="none" w:sz="0" w:space="0" w:color="auto"/>
                      </w:divBdr>
                    </w:div>
                    <w:div w:id="1754005996">
                      <w:marLeft w:val="0"/>
                      <w:marRight w:val="0"/>
                      <w:marTop w:val="0"/>
                      <w:marBottom w:val="0"/>
                      <w:divBdr>
                        <w:top w:val="none" w:sz="0" w:space="0" w:color="auto"/>
                        <w:left w:val="none" w:sz="0" w:space="0" w:color="auto"/>
                        <w:bottom w:val="none" w:sz="0" w:space="0" w:color="auto"/>
                        <w:right w:val="none" w:sz="0" w:space="0" w:color="auto"/>
                      </w:divBdr>
                    </w:div>
                    <w:div w:id="855196831">
                      <w:marLeft w:val="0"/>
                      <w:marRight w:val="0"/>
                      <w:marTop w:val="0"/>
                      <w:marBottom w:val="0"/>
                      <w:divBdr>
                        <w:top w:val="none" w:sz="0" w:space="0" w:color="auto"/>
                        <w:left w:val="none" w:sz="0" w:space="0" w:color="auto"/>
                        <w:bottom w:val="none" w:sz="0" w:space="0" w:color="auto"/>
                        <w:right w:val="none" w:sz="0" w:space="0" w:color="auto"/>
                      </w:divBdr>
                    </w:div>
                    <w:div w:id="705330977">
                      <w:marLeft w:val="0"/>
                      <w:marRight w:val="0"/>
                      <w:marTop w:val="0"/>
                      <w:marBottom w:val="0"/>
                      <w:divBdr>
                        <w:top w:val="none" w:sz="0" w:space="0" w:color="auto"/>
                        <w:left w:val="none" w:sz="0" w:space="0" w:color="auto"/>
                        <w:bottom w:val="none" w:sz="0" w:space="0" w:color="auto"/>
                        <w:right w:val="none" w:sz="0" w:space="0" w:color="auto"/>
                      </w:divBdr>
                    </w:div>
                    <w:div w:id="1431311687">
                      <w:marLeft w:val="0"/>
                      <w:marRight w:val="0"/>
                      <w:marTop w:val="0"/>
                      <w:marBottom w:val="0"/>
                      <w:divBdr>
                        <w:top w:val="none" w:sz="0" w:space="0" w:color="auto"/>
                        <w:left w:val="none" w:sz="0" w:space="0" w:color="auto"/>
                        <w:bottom w:val="none" w:sz="0" w:space="0" w:color="auto"/>
                        <w:right w:val="none" w:sz="0" w:space="0" w:color="auto"/>
                      </w:divBdr>
                    </w:div>
                    <w:div w:id="1381901109">
                      <w:marLeft w:val="0"/>
                      <w:marRight w:val="0"/>
                      <w:marTop w:val="0"/>
                      <w:marBottom w:val="0"/>
                      <w:divBdr>
                        <w:top w:val="none" w:sz="0" w:space="0" w:color="auto"/>
                        <w:left w:val="none" w:sz="0" w:space="0" w:color="auto"/>
                        <w:bottom w:val="none" w:sz="0" w:space="0" w:color="auto"/>
                        <w:right w:val="none" w:sz="0" w:space="0" w:color="auto"/>
                      </w:divBdr>
                    </w:div>
                    <w:div w:id="7248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b951/Acadian_Seaplants" TargetMode="External"/><Relationship Id="rId20" Type="http://schemas.openxmlformats.org/officeDocument/2006/relationships/hyperlink" Target="https://onlinelibrary.wiley.com/action/doSearch?ContribAuthorStored=Li%2C+Fang" TargetMode="External"/><Relationship Id="rId21" Type="http://schemas.openxmlformats.org/officeDocument/2006/relationships/hyperlink" Target="https://onlinelibrary.wiley.com/action/doSearch?ContribAuthorStored=Chen%2C+Lin" TargetMode="External"/><Relationship Id="rId22" Type="http://schemas.openxmlformats.org/officeDocument/2006/relationships/hyperlink" Target="https://onlinelibrary.wiley.com/action/doSearch?ContribAuthorStored=Redmile-Gordon%2C+Marc" TargetMode="External"/><Relationship Id="rId23" Type="http://schemas.openxmlformats.org/officeDocument/2006/relationships/hyperlink" Target="https://onlinelibrary.wiley.com/action/doSearch?ContribAuthorStored=Zhang%2C+Jiabao" TargetMode="External"/><Relationship Id="rId24" Type="http://schemas.openxmlformats.org/officeDocument/2006/relationships/hyperlink" Target="https://onlinelibrary.wiley.com/action/doSearch?ContribAuthorStored=Zhang%2C+Congzhi" TargetMode="External"/><Relationship Id="rId25" Type="http://schemas.openxmlformats.org/officeDocument/2006/relationships/hyperlink" Target="https://onlinelibrary.wiley.com/action/doSearch?ContribAuthorStored=Ning%2C+Qi" TargetMode="External"/><Relationship Id="rId26" Type="http://schemas.openxmlformats.org/officeDocument/2006/relationships/hyperlink" Target="https://onlinelibrary.wiley.com/action/doSearch?ContribAuthorStored=Li%2C+Wei" TargetMode="Externa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6/09/relationships/commentsIds" Target="commentsIds.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hyperlink" Target="https://www.westgrid.ca/support/systems/cedar" TargetMode="External"/><Relationship Id="rId11" Type="http://schemas.openxmlformats.org/officeDocument/2006/relationships/hyperlink" Target="https://doi.org/10.4141/cjps2013-135" TargetMode="External"/><Relationship Id="rId12" Type="http://schemas.openxmlformats.org/officeDocument/2006/relationships/hyperlink" Target="https://doi.org/10.1016/j.scienta.2015.09.012" TargetMode="External"/><Relationship Id="rId13" Type="http://schemas.openxmlformats.org/officeDocument/2006/relationships/hyperlink" Target="https://doi.org/10.5281/zenodo.1172783" TargetMode="External"/><Relationship Id="rId14" Type="http://schemas.openxmlformats.org/officeDocument/2006/relationships/hyperlink" Target="https://files.plutof.ut.ee/doi/C8/E4/C8E4A8E6A7C4C00EACE3499C51E550744A259A98F8FE25993B1C7B9E7D2170B2.zip" TargetMode="External"/><Relationship Id="rId15" Type="http://schemas.openxmlformats.org/officeDocument/2006/relationships/hyperlink" Target="https://doi.org/10.1007/s10811-010-9560-4" TargetMode="External"/><Relationship Id="rId16" Type="http://schemas.openxmlformats.org/officeDocument/2006/relationships/hyperlink" Target="https://doi.org/10.1016/j.scienta.2015.09.021" TargetMode="External"/><Relationship Id="rId17" Type="http://schemas.openxmlformats.org/officeDocument/2006/relationships/hyperlink" Target="https://doi.org/10.1016/j.cropro.2008.05.005" TargetMode="External"/><Relationship Id="rId18" Type="http://schemas.openxmlformats.org/officeDocument/2006/relationships/hyperlink" Target="https://doi.org/10.1007/s10811-010-9547-1" TargetMode="External"/><Relationship Id="rId19" Type="http://schemas.openxmlformats.org/officeDocument/2006/relationships/hyperlink" Target="https://doi.org/10.3389/fpls.2013.0013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25</Pages>
  <Words>7255</Words>
  <Characters>41358</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Seaweed extracts strongly structured microbial communities associated with tomato and pepper roots and significantly increased crop yield</vt:lpstr>
    </vt:vector>
  </TitlesOfParts>
  <Company/>
  <LinksUpToDate>false</LinksUpToDate>
  <CharactersWithSpaces>48516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Seaweed extracts strongly structured microbial communities associated with tomato and pepper roots and significantly increased crop yield</dc:title>
  <dc:creator/>
  <cp:lastModifiedBy>Sebastien Renaut</cp:lastModifiedBy>
  <cp:revision>13</cp:revision>
  <dcterms:created xsi:type="dcterms:W3CDTF">2019-01-11T19:39:00Z</dcterms:created>
  <dcterms:modified xsi:type="dcterms:W3CDTF">2019-02-05T18:37:00Z</dcterms:modified>
</cp:coreProperties>
</file>